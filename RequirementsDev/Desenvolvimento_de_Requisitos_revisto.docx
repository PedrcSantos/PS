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B3CC" w14:textId="77777777" w:rsidR="00807CAB" w:rsidRPr="00B1436F" w:rsidRDefault="00532EC6" w:rsidP="00EC1751">
      <w:pPr>
        <w:jc w:val="center"/>
        <w:rPr>
          <w:sz w:val="32"/>
          <w:szCs w:val="32"/>
          <w:u w:val="single"/>
        </w:rPr>
      </w:pPr>
      <w:r w:rsidRPr="00B1436F">
        <w:rPr>
          <w:sz w:val="32"/>
          <w:szCs w:val="32"/>
          <w:u w:val="single"/>
        </w:rPr>
        <w:t xml:space="preserve">Desenvolvimento de </w:t>
      </w:r>
      <w:r w:rsidR="003F2A64" w:rsidRPr="00B1436F">
        <w:rPr>
          <w:sz w:val="32"/>
          <w:szCs w:val="32"/>
          <w:u w:val="single"/>
        </w:rPr>
        <w:t>Requisitos</w:t>
      </w:r>
    </w:p>
    <w:p w14:paraId="57F5629D" w14:textId="77777777" w:rsidR="00B1436F" w:rsidRPr="003F2A64" w:rsidRDefault="00B1436F" w:rsidP="00EC1751">
      <w:pPr>
        <w:jc w:val="both"/>
        <w:rPr>
          <w:u w:val="single"/>
        </w:rPr>
      </w:pPr>
    </w:p>
    <w:p w14:paraId="7BD50224" w14:textId="3A43E56D" w:rsidR="00532EC6" w:rsidRPr="009A13AE" w:rsidRDefault="00E03E53" w:rsidP="009A13A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532EC6" w:rsidRPr="009A13AE">
        <w:rPr>
          <w:b/>
          <w:bCs/>
          <w:u w:val="single"/>
        </w:rPr>
        <w:t xml:space="preserve">Registo e </w:t>
      </w:r>
      <w:del w:id="0" w:author="Paula Graça" w:date="2020-04-05T22:27:00Z">
        <w:r w:rsidR="00532EC6" w:rsidRPr="00D060AE" w:rsidDel="00D060AE">
          <w:rPr>
            <w:b/>
            <w:bCs/>
            <w:u w:val="single"/>
          </w:rPr>
          <w:delText>Login</w:delText>
        </w:r>
      </w:del>
      <w:ins w:id="1" w:author="Paula Graça" w:date="2020-04-05T22:27:00Z">
        <w:r w:rsidR="00D060AE">
          <w:rPr>
            <w:b/>
            <w:bCs/>
            <w:u w:val="single"/>
          </w:rPr>
          <w:t>Autenticação</w:t>
        </w:r>
      </w:ins>
      <w:r w:rsidR="003F2A64" w:rsidRPr="009A13AE">
        <w:rPr>
          <w:b/>
          <w:bCs/>
          <w:u w:val="single"/>
        </w:rPr>
        <w:t>:</w:t>
      </w:r>
    </w:p>
    <w:p w14:paraId="35C00881" w14:textId="2A93420A" w:rsidR="005D5D6B" w:rsidRPr="00E03E53" w:rsidRDefault="00532EC6" w:rsidP="00BC3A16">
      <w:pPr>
        <w:ind w:firstLine="708"/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Para desenvolver a funcionalidade de registo e autenticação na plataforma de </w:t>
      </w:r>
      <w:r w:rsidR="00B1436F" w:rsidRPr="00E03E53">
        <w:rPr>
          <w:rFonts w:ascii="Times New Roman" w:hAnsi="Times New Roman" w:cs="Times New Roman"/>
        </w:rPr>
        <w:t>colaboraçã</w:t>
      </w:r>
      <w:r w:rsidR="00E03E53" w:rsidRPr="00E03E53">
        <w:rPr>
          <w:rFonts w:ascii="Times New Roman" w:hAnsi="Times New Roman" w:cs="Times New Roman"/>
        </w:rPr>
        <w:t>o</w:t>
      </w:r>
      <w:r w:rsidR="00B1436F" w:rsidRPr="00E03E53">
        <w:rPr>
          <w:rFonts w:ascii="Times New Roman" w:hAnsi="Times New Roman" w:cs="Times New Roman"/>
        </w:rPr>
        <w:t xml:space="preserve"> é</w:t>
      </w:r>
      <w:r w:rsidR="003F2A64" w:rsidRPr="00E03E53">
        <w:rPr>
          <w:rFonts w:ascii="Times New Roman" w:hAnsi="Times New Roman" w:cs="Times New Roman"/>
        </w:rPr>
        <w:t xml:space="preserve"> necessário </w:t>
      </w:r>
      <w:r w:rsidR="001830A3" w:rsidRPr="00E03E53">
        <w:rPr>
          <w:rFonts w:ascii="Times New Roman" w:hAnsi="Times New Roman" w:cs="Times New Roman"/>
        </w:rPr>
        <w:t>existir</w:t>
      </w:r>
      <w:r w:rsidR="003F2A64" w:rsidRPr="00E03E53">
        <w:rPr>
          <w:rFonts w:ascii="Times New Roman" w:hAnsi="Times New Roman" w:cs="Times New Roman"/>
        </w:rPr>
        <w:t xml:space="preserve"> uma tabela na base de dados</w:t>
      </w:r>
      <w:r w:rsidR="001830A3" w:rsidRPr="00E03E53">
        <w:rPr>
          <w:rFonts w:ascii="Times New Roman" w:hAnsi="Times New Roman" w:cs="Times New Roman"/>
        </w:rPr>
        <w:t xml:space="preserve"> que guarde as credenciais e informação básica de cada utilizador, nomeadamente o </w:t>
      </w:r>
      <w:r w:rsidR="001830A3" w:rsidRPr="00D060AE">
        <w:rPr>
          <w:rFonts w:ascii="Times New Roman" w:hAnsi="Times New Roman" w:cs="Times New Roman"/>
          <w:i/>
          <w:iCs/>
          <w:rPrChange w:id="2" w:author="Paula Graça" w:date="2020-04-05T22:25:00Z">
            <w:rPr>
              <w:rFonts w:ascii="Times New Roman" w:hAnsi="Times New Roman" w:cs="Times New Roman"/>
            </w:rPr>
          </w:rPrChange>
        </w:rPr>
        <w:t>email</w:t>
      </w:r>
      <w:r w:rsidR="001830A3" w:rsidRPr="00E03E53">
        <w:rPr>
          <w:rFonts w:ascii="Times New Roman" w:hAnsi="Times New Roman" w:cs="Times New Roman"/>
        </w:rPr>
        <w:t xml:space="preserve">, </w:t>
      </w:r>
      <w:r w:rsidR="001830A3" w:rsidRPr="00D060AE">
        <w:rPr>
          <w:rFonts w:ascii="Times New Roman" w:hAnsi="Times New Roman" w:cs="Times New Roman"/>
          <w:i/>
          <w:iCs/>
          <w:rPrChange w:id="3" w:author="Paula Graça" w:date="2020-04-05T22:25:00Z">
            <w:rPr>
              <w:rFonts w:ascii="Times New Roman" w:hAnsi="Times New Roman" w:cs="Times New Roman"/>
            </w:rPr>
          </w:rPrChange>
        </w:rPr>
        <w:t>password</w:t>
      </w:r>
      <w:r w:rsidR="001830A3" w:rsidRPr="00E03E53">
        <w:rPr>
          <w:rFonts w:ascii="Times New Roman" w:hAnsi="Times New Roman" w:cs="Times New Roman"/>
        </w:rPr>
        <w:t xml:space="preserve">, </w:t>
      </w:r>
      <w:proofErr w:type="spellStart"/>
      <w:r w:rsidR="001830A3" w:rsidRPr="00E03E53">
        <w:rPr>
          <w:rFonts w:ascii="Times New Roman" w:hAnsi="Times New Roman" w:cs="Times New Roman"/>
          <w:i/>
          <w:iCs/>
        </w:rPr>
        <w:t>username</w:t>
      </w:r>
      <w:proofErr w:type="spellEnd"/>
      <w:r w:rsidR="00E03E53" w:rsidRPr="00E03E53">
        <w:rPr>
          <w:rFonts w:ascii="Times New Roman" w:hAnsi="Times New Roman" w:cs="Times New Roman"/>
        </w:rPr>
        <w:t>,</w:t>
      </w:r>
      <w:r w:rsidR="001830A3" w:rsidRPr="00E03E53">
        <w:rPr>
          <w:rFonts w:ascii="Times New Roman" w:hAnsi="Times New Roman" w:cs="Times New Roman"/>
        </w:rPr>
        <w:t xml:space="preserve"> primeiro e último nome.</w:t>
      </w:r>
      <w:r w:rsidR="005D5D6B" w:rsidRPr="00E03E53">
        <w:rPr>
          <w:rFonts w:ascii="Times New Roman" w:hAnsi="Times New Roman" w:cs="Times New Roman"/>
        </w:rPr>
        <w:t xml:space="preserve"> Esta tabela, tanto serve para efeitos de registo de um utilizador, como para verificação </w:t>
      </w:r>
      <w:ins w:id="4" w:author="Paula Graça" w:date="2020-04-05T22:26:00Z">
        <w:r w:rsidR="00D060AE">
          <w:rPr>
            <w:rFonts w:ascii="Times New Roman" w:hAnsi="Times New Roman" w:cs="Times New Roman"/>
          </w:rPr>
          <w:t>po</w:t>
        </w:r>
      </w:ins>
      <w:ins w:id="5" w:author="Paula Graça" w:date="2020-04-05T22:27:00Z">
        <w:r w:rsidR="00D060AE">
          <w:rPr>
            <w:rFonts w:ascii="Times New Roman" w:hAnsi="Times New Roman" w:cs="Times New Roman"/>
          </w:rPr>
          <w:t>s</w:t>
        </w:r>
      </w:ins>
      <w:ins w:id="6" w:author="Paula Graça" w:date="2020-04-05T22:26:00Z">
        <w:r w:rsidR="00D060AE">
          <w:rPr>
            <w:rFonts w:ascii="Times New Roman" w:hAnsi="Times New Roman" w:cs="Times New Roman"/>
          </w:rPr>
          <w:t>terior da sua autenticação</w:t>
        </w:r>
      </w:ins>
      <w:del w:id="7" w:author="Paula Graça" w:date="2020-04-05T22:26:00Z">
        <w:r w:rsidR="005D5D6B" w:rsidRPr="00E03E53" w:rsidDel="00D060AE">
          <w:rPr>
            <w:rFonts w:ascii="Times New Roman" w:hAnsi="Times New Roman" w:cs="Times New Roman"/>
          </w:rPr>
          <w:delText>e validação de uma conta já existente no caso de um login</w:delText>
        </w:r>
      </w:del>
      <w:r w:rsidR="005D5D6B" w:rsidRPr="00E03E53">
        <w:rPr>
          <w:rFonts w:ascii="Times New Roman" w:hAnsi="Times New Roman" w:cs="Times New Roman"/>
        </w:rPr>
        <w:t>.</w:t>
      </w:r>
      <w:r w:rsidR="001830A3" w:rsidRPr="00E03E53">
        <w:rPr>
          <w:rFonts w:ascii="Times New Roman" w:hAnsi="Times New Roman" w:cs="Times New Roman"/>
        </w:rPr>
        <w:t xml:space="preserve"> </w:t>
      </w:r>
      <w:r w:rsidR="00D0040F">
        <w:rPr>
          <w:rFonts w:ascii="Times New Roman" w:hAnsi="Times New Roman" w:cs="Times New Roman"/>
        </w:rPr>
        <w:t>Os utilizadores não necessitam de fazer registo na aplicação</w:t>
      </w:r>
      <w:ins w:id="8" w:author="Paula Graça" w:date="2020-04-05T22:31:00Z">
        <w:r w:rsidR="00D060AE">
          <w:rPr>
            <w:rFonts w:ascii="Times New Roman" w:hAnsi="Times New Roman" w:cs="Times New Roman"/>
          </w:rPr>
          <w:t>,</w:t>
        </w:r>
      </w:ins>
      <w:r w:rsidR="00D0040F">
        <w:rPr>
          <w:rFonts w:ascii="Times New Roman" w:hAnsi="Times New Roman" w:cs="Times New Roman"/>
        </w:rPr>
        <w:t xml:space="preserve"> visto que</w:t>
      </w:r>
      <w:ins w:id="9" w:author="Paula Graça" w:date="2020-04-05T22:30:00Z">
        <w:r w:rsidR="00D060AE">
          <w:rPr>
            <w:rFonts w:ascii="Times New Roman" w:hAnsi="Times New Roman" w:cs="Times New Roman"/>
          </w:rPr>
          <w:t xml:space="preserve"> é suposto</w:t>
        </w:r>
      </w:ins>
      <w:r w:rsidR="00D0040F">
        <w:rPr>
          <w:rFonts w:ascii="Times New Roman" w:hAnsi="Times New Roman" w:cs="Times New Roman"/>
        </w:rPr>
        <w:t xml:space="preserve"> </w:t>
      </w:r>
      <w:ins w:id="10" w:author="Paula Graça" w:date="2020-04-05T22:34:00Z">
        <w:r w:rsidR="00D060AE">
          <w:rPr>
            <w:rFonts w:ascii="Times New Roman" w:hAnsi="Times New Roman" w:cs="Times New Roman"/>
          </w:rPr>
          <w:t>usaram</w:t>
        </w:r>
      </w:ins>
      <w:ins w:id="11" w:author="Paula Graça" w:date="2020-04-05T22:35:00Z">
        <w:r w:rsidR="00D060AE">
          <w:rPr>
            <w:rFonts w:ascii="Times New Roman" w:hAnsi="Times New Roman" w:cs="Times New Roman"/>
          </w:rPr>
          <w:t xml:space="preserve"> </w:t>
        </w:r>
      </w:ins>
      <w:ins w:id="12" w:author="Paula Graça" w:date="2020-04-05T22:44:00Z">
        <w:r w:rsidR="00994495">
          <w:rPr>
            <w:rFonts w:ascii="Times New Roman" w:hAnsi="Times New Roman" w:cs="Times New Roman"/>
          </w:rPr>
          <w:t>na plataforma</w:t>
        </w:r>
      </w:ins>
      <w:ins w:id="13" w:author="Paula Graça" w:date="2020-04-05T22:45:00Z">
        <w:r w:rsidR="00994495">
          <w:rPr>
            <w:rFonts w:ascii="Times New Roman" w:hAnsi="Times New Roman" w:cs="Times New Roman"/>
          </w:rPr>
          <w:t xml:space="preserve"> de colaboração proposta,</w:t>
        </w:r>
      </w:ins>
      <w:ins w:id="14" w:author="Paula Graça" w:date="2020-04-05T22:44:00Z">
        <w:r w:rsidR="00994495">
          <w:rPr>
            <w:rFonts w:ascii="Times New Roman" w:hAnsi="Times New Roman" w:cs="Times New Roman"/>
          </w:rPr>
          <w:t xml:space="preserve"> </w:t>
        </w:r>
      </w:ins>
      <w:ins w:id="15" w:author="Paula Graça" w:date="2020-04-05T22:35:00Z">
        <w:r w:rsidR="00D060AE">
          <w:rPr>
            <w:rFonts w:ascii="Times New Roman" w:hAnsi="Times New Roman" w:cs="Times New Roman"/>
          </w:rPr>
          <w:t xml:space="preserve">as </w:t>
        </w:r>
      </w:ins>
      <w:ins w:id="16" w:author="Paula Graça" w:date="2020-04-05T22:45:00Z">
        <w:r w:rsidR="00994495">
          <w:rPr>
            <w:rFonts w:ascii="Times New Roman" w:hAnsi="Times New Roman" w:cs="Times New Roman"/>
          </w:rPr>
          <w:t xml:space="preserve">mesmas </w:t>
        </w:r>
      </w:ins>
      <w:del w:id="17" w:author="Paula Graça" w:date="2020-04-05T22:30:00Z">
        <w:r w:rsidR="00D0040F" w:rsidDel="00D060AE">
          <w:rPr>
            <w:rFonts w:ascii="Times New Roman" w:hAnsi="Times New Roman" w:cs="Times New Roman"/>
          </w:rPr>
          <w:delText xml:space="preserve">já </w:delText>
        </w:r>
      </w:del>
      <w:ins w:id="18" w:author="Paula Graça" w:date="2020-04-05T22:30:00Z">
        <w:r w:rsidR="00D060AE">
          <w:rPr>
            <w:rFonts w:ascii="Times New Roman" w:hAnsi="Times New Roman" w:cs="Times New Roman"/>
          </w:rPr>
          <w:t xml:space="preserve">credenciais </w:t>
        </w:r>
      </w:ins>
      <w:ins w:id="19" w:author="Paula Graça" w:date="2020-04-05T22:31:00Z">
        <w:r w:rsidR="00D060AE">
          <w:rPr>
            <w:rFonts w:ascii="Times New Roman" w:hAnsi="Times New Roman" w:cs="Times New Roman"/>
          </w:rPr>
          <w:t>atribuídas</w:t>
        </w:r>
      </w:ins>
      <w:del w:id="20" w:author="Paula Graça" w:date="2020-04-05T22:30:00Z">
        <w:r w:rsidR="00D0040F" w:rsidDel="00D060AE">
          <w:rPr>
            <w:rFonts w:ascii="Times New Roman" w:hAnsi="Times New Roman" w:cs="Times New Roman"/>
          </w:rPr>
          <w:delText>lhe é atribuído</w:delText>
        </w:r>
      </w:del>
      <w:r w:rsidR="00D0040F">
        <w:rPr>
          <w:rFonts w:ascii="Times New Roman" w:hAnsi="Times New Roman" w:cs="Times New Roman"/>
        </w:rPr>
        <w:t xml:space="preserve"> pela empresa </w:t>
      </w:r>
      <w:del w:id="21" w:author="Paula Graça" w:date="2020-04-05T22:45:00Z">
        <w:r w:rsidR="00D0040F" w:rsidDel="00451D1D">
          <w:rPr>
            <w:rFonts w:ascii="Times New Roman" w:hAnsi="Times New Roman" w:cs="Times New Roman"/>
          </w:rPr>
          <w:delText>umas credenciais para possibilitar o</w:delText>
        </w:r>
      </w:del>
      <w:ins w:id="22" w:author="Paula Graça" w:date="2020-04-05T22:45:00Z">
        <w:r w:rsidR="00451D1D">
          <w:rPr>
            <w:rFonts w:ascii="Times New Roman" w:hAnsi="Times New Roman" w:cs="Times New Roman"/>
          </w:rPr>
          <w:t xml:space="preserve">para </w:t>
        </w:r>
      </w:ins>
      <w:ins w:id="23" w:author="Paula Graça" w:date="2020-04-05T22:46:00Z">
        <w:r w:rsidR="00451D1D" w:rsidRPr="00451D1D">
          <w:rPr>
            <w:rFonts w:ascii="Times New Roman" w:hAnsi="Times New Roman" w:cs="Times New Roman"/>
            <w:i/>
            <w:iCs/>
            <w:rPrChange w:id="24" w:author="Paula Graça" w:date="2020-04-05T22:46:00Z">
              <w:rPr>
                <w:rFonts w:ascii="Times New Roman" w:hAnsi="Times New Roman" w:cs="Times New Roman"/>
              </w:rPr>
            </w:rPrChange>
          </w:rPr>
          <w:t>e-mail</w:t>
        </w:r>
        <w:r w:rsidR="00451D1D">
          <w:rPr>
            <w:rFonts w:ascii="Times New Roman" w:hAnsi="Times New Roman" w:cs="Times New Roman"/>
          </w:rPr>
          <w:t xml:space="preserve"> e autenticação nas outras aplicações internas</w:t>
        </w:r>
      </w:ins>
      <w:del w:id="25" w:author="Paula Graça" w:date="2020-04-05T22:45:00Z">
        <w:r w:rsidR="00D0040F" w:rsidDel="00451D1D">
          <w:rPr>
            <w:rFonts w:ascii="Times New Roman" w:hAnsi="Times New Roman" w:cs="Times New Roman"/>
          </w:rPr>
          <w:delText xml:space="preserve"> login</w:delText>
        </w:r>
      </w:del>
      <w:r w:rsidR="00D0040F">
        <w:rPr>
          <w:rFonts w:ascii="Times New Roman" w:hAnsi="Times New Roman" w:cs="Times New Roman"/>
        </w:rPr>
        <w:t>.</w:t>
      </w:r>
    </w:p>
    <w:p w14:paraId="23130638" w14:textId="77777777" w:rsidR="005D5D6B" w:rsidRPr="00E03E53" w:rsidRDefault="005D5D6B" w:rsidP="00BC3A16">
      <w:pPr>
        <w:jc w:val="both"/>
        <w:rPr>
          <w:rFonts w:ascii="Times New Roman" w:hAnsi="Times New Roman" w:cs="Times New Roman"/>
        </w:rPr>
      </w:pPr>
    </w:p>
    <w:p w14:paraId="2BE26584" w14:textId="118F9C4A" w:rsidR="005D5D6B" w:rsidRPr="00E03E53" w:rsidRDefault="005D5D6B" w:rsidP="00BC3A16">
      <w:p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>Relativamente ao ecrã de Login</w:t>
      </w:r>
      <w:ins w:id="26" w:author="Paula Graça" w:date="2020-04-06T03:47:00Z">
        <w:r w:rsidR="00CB363A">
          <w:rPr>
            <w:rFonts w:ascii="Times New Roman" w:hAnsi="Times New Roman" w:cs="Times New Roman"/>
          </w:rPr>
          <w:t xml:space="preserve"> ilustrado na </w:t>
        </w:r>
      </w:ins>
      <w:commentRangeStart w:id="27"/>
      <w:ins w:id="28" w:author="Paula Graça" w:date="2020-04-06T03:51:00Z">
        <w:r w:rsidR="00CB363A">
          <w:rPr>
            <w:rFonts w:ascii="Times New Roman" w:hAnsi="Times New Roman" w:cs="Times New Roman"/>
          </w:rPr>
          <w:fldChar w:fldCharType="begin"/>
        </w:r>
        <w:r w:rsidR="00CB363A">
          <w:rPr>
            <w:rFonts w:ascii="Times New Roman" w:hAnsi="Times New Roman" w:cs="Times New Roman"/>
          </w:rPr>
          <w:instrText xml:space="preserve"> REF _Ref37037519 \h </w:instrText>
        </w:r>
        <w:r w:rsidR="00CB363A">
          <w:rPr>
            <w:rFonts w:ascii="Times New Roman" w:hAnsi="Times New Roman" w:cs="Times New Roman"/>
          </w:rPr>
        </w:r>
      </w:ins>
      <w:r w:rsidR="00CB363A">
        <w:rPr>
          <w:rFonts w:ascii="Times New Roman" w:hAnsi="Times New Roman" w:cs="Times New Roman"/>
        </w:rPr>
        <w:fldChar w:fldCharType="separate"/>
      </w:r>
      <w:ins w:id="29" w:author="Paula Graça" w:date="2020-04-06T03:51:00Z">
        <w:r w:rsidR="00CB363A" w:rsidRPr="00ED4489">
          <w:t xml:space="preserve">Figura </w:t>
        </w:r>
        <w:r w:rsidR="00CB363A" w:rsidRPr="00CB363A">
          <w:rPr>
            <w:rPrChange w:id="30" w:author="Paula Graça" w:date="2020-04-06T03:50:00Z">
              <w:rPr>
                <w:noProof/>
              </w:rPr>
            </w:rPrChange>
          </w:rPr>
          <w:t>1</w:t>
        </w:r>
        <w:r w:rsidR="00CB363A">
          <w:rPr>
            <w:rFonts w:ascii="Times New Roman" w:hAnsi="Times New Roman" w:cs="Times New Roman"/>
          </w:rPr>
          <w:fldChar w:fldCharType="end"/>
        </w:r>
      </w:ins>
      <w:commentRangeEnd w:id="27"/>
      <w:ins w:id="31" w:author="Paula Graça" w:date="2020-04-06T03:52:00Z">
        <w:r w:rsidR="00CB363A">
          <w:rPr>
            <w:rStyle w:val="CommentReference"/>
          </w:rPr>
          <w:commentReference w:id="27"/>
        </w:r>
      </w:ins>
      <w:r w:rsidRPr="00E03E53">
        <w:rPr>
          <w:rFonts w:ascii="Times New Roman" w:hAnsi="Times New Roman" w:cs="Times New Roman"/>
        </w:rPr>
        <w:t xml:space="preserve">, este </w:t>
      </w:r>
      <w:commentRangeStart w:id="33"/>
      <w:del w:id="34" w:author="Paula Graça" w:date="2020-04-06T03:27:00Z">
        <w:r w:rsidRPr="00E03E53" w:rsidDel="00793631">
          <w:rPr>
            <w:rFonts w:ascii="Times New Roman" w:hAnsi="Times New Roman" w:cs="Times New Roman"/>
          </w:rPr>
          <w:delText>terá de possuir</w:delText>
        </w:r>
      </w:del>
      <w:ins w:id="35" w:author="Paula Graça" w:date="2020-04-06T03:27:00Z">
        <w:r w:rsidR="00793631">
          <w:rPr>
            <w:rFonts w:ascii="Times New Roman" w:hAnsi="Times New Roman" w:cs="Times New Roman"/>
          </w:rPr>
          <w:t>suporta</w:t>
        </w:r>
        <w:commentRangeEnd w:id="33"/>
        <w:r w:rsidR="00793631">
          <w:rPr>
            <w:rStyle w:val="CommentReference"/>
          </w:rPr>
          <w:commentReference w:id="33"/>
        </w:r>
      </w:ins>
      <w:r w:rsidRPr="00E03E53">
        <w:rPr>
          <w:rFonts w:ascii="Times New Roman" w:hAnsi="Times New Roman" w:cs="Times New Roman"/>
        </w:rPr>
        <w:t>:</w:t>
      </w:r>
    </w:p>
    <w:p w14:paraId="275D4442" w14:textId="53C24229" w:rsidR="005D5D6B" w:rsidRPr="00E03E53" w:rsidRDefault="005D5D6B" w:rsidP="00BC3A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Dois </w:t>
      </w:r>
      <w:r w:rsidR="00BC3A16">
        <w:rPr>
          <w:rFonts w:ascii="Times New Roman" w:hAnsi="Times New Roman" w:cs="Times New Roman"/>
        </w:rPr>
        <w:t>“</w:t>
      </w:r>
      <w:r w:rsidRPr="00E03E53">
        <w:rPr>
          <w:rFonts w:ascii="Times New Roman" w:hAnsi="Times New Roman" w:cs="Times New Roman"/>
          <w:i/>
          <w:iCs/>
        </w:rPr>
        <w:t>input</w:t>
      </w:r>
      <w:r w:rsidRPr="00E03E53">
        <w:rPr>
          <w:rFonts w:ascii="Times New Roman" w:hAnsi="Times New Roman" w:cs="Times New Roman"/>
        </w:rPr>
        <w:t xml:space="preserve"> </w:t>
      </w:r>
      <w:proofErr w:type="spellStart"/>
      <w:r w:rsidRPr="00E03E53">
        <w:rPr>
          <w:rFonts w:ascii="Times New Roman" w:hAnsi="Times New Roman" w:cs="Times New Roman"/>
          <w:i/>
          <w:iCs/>
        </w:rPr>
        <w:t>texts</w:t>
      </w:r>
      <w:proofErr w:type="spellEnd"/>
      <w:r w:rsidR="00BC3A16">
        <w:rPr>
          <w:rFonts w:ascii="Times New Roman" w:hAnsi="Times New Roman" w:cs="Times New Roman"/>
          <w:i/>
          <w:iCs/>
        </w:rPr>
        <w:t>”</w:t>
      </w:r>
      <w:r w:rsidRPr="00E03E53">
        <w:rPr>
          <w:rFonts w:ascii="Times New Roman" w:hAnsi="Times New Roman" w:cs="Times New Roman"/>
        </w:rPr>
        <w:t xml:space="preserve"> </w:t>
      </w:r>
      <w:r w:rsidR="00A53085" w:rsidRPr="00E03E53">
        <w:rPr>
          <w:rFonts w:ascii="Times New Roman" w:hAnsi="Times New Roman" w:cs="Times New Roman"/>
        </w:rPr>
        <w:t>onde o</w:t>
      </w:r>
      <w:r w:rsidRPr="00E03E53">
        <w:rPr>
          <w:rFonts w:ascii="Times New Roman" w:hAnsi="Times New Roman" w:cs="Times New Roman"/>
        </w:rPr>
        <w:t xml:space="preserve"> utilizador </w:t>
      </w:r>
      <w:r w:rsidR="00A53085" w:rsidRPr="00E03E53">
        <w:rPr>
          <w:rFonts w:ascii="Times New Roman" w:hAnsi="Times New Roman" w:cs="Times New Roman"/>
        </w:rPr>
        <w:t>introduz</w:t>
      </w:r>
      <w:r w:rsidRPr="00E03E53">
        <w:rPr>
          <w:rFonts w:ascii="Times New Roman" w:hAnsi="Times New Roman" w:cs="Times New Roman"/>
        </w:rPr>
        <w:t xml:space="preserve"> o seu </w:t>
      </w:r>
      <w:r w:rsidRPr="00C31434">
        <w:rPr>
          <w:rFonts w:ascii="Times New Roman" w:hAnsi="Times New Roman" w:cs="Times New Roman"/>
          <w:i/>
          <w:iCs/>
          <w:rPrChange w:id="36" w:author="Paula Graça" w:date="2020-04-05T22:48:00Z">
            <w:rPr>
              <w:rFonts w:ascii="Times New Roman" w:hAnsi="Times New Roman" w:cs="Times New Roman"/>
            </w:rPr>
          </w:rPrChange>
        </w:rPr>
        <w:t>e</w:t>
      </w:r>
      <w:ins w:id="37" w:author="Paula Graça" w:date="2020-04-05T22:48:00Z">
        <w:r w:rsidR="00C31434" w:rsidRPr="00C31434">
          <w:rPr>
            <w:rFonts w:ascii="Times New Roman" w:hAnsi="Times New Roman" w:cs="Times New Roman"/>
            <w:i/>
            <w:iCs/>
            <w:rPrChange w:id="38" w:author="Paula Graça" w:date="2020-04-05T22:48:00Z">
              <w:rPr>
                <w:rFonts w:ascii="Times New Roman" w:hAnsi="Times New Roman" w:cs="Times New Roman"/>
              </w:rPr>
            </w:rPrChange>
          </w:rPr>
          <w:t>-</w:t>
        </w:r>
      </w:ins>
      <w:r w:rsidRPr="00C31434">
        <w:rPr>
          <w:rFonts w:ascii="Times New Roman" w:hAnsi="Times New Roman" w:cs="Times New Roman"/>
          <w:i/>
          <w:iCs/>
          <w:rPrChange w:id="39" w:author="Paula Graça" w:date="2020-04-05T22:48:00Z">
            <w:rPr>
              <w:rFonts w:ascii="Times New Roman" w:hAnsi="Times New Roman" w:cs="Times New Roman"/>
            </w:rPr>
          </w:rPrChange>
        </w:rPr>
        <w:t>mail</w:t>
      </w:r>
      <w:r w:rsidRPr="00E03E53">
        <w:rPr>
          <w:rFonts w:ascii="Times New Roman" w:hAnsi="Times New Roman" w:cs="Times New Roman"/>
        </w:rPr>
        <w:t xml:space="preserve"> e </w:t>
      </w:r>
      <w:r w:rsidRPr="00C31434">
        <w:rPr>
          <w:rFonts w:ascii="Times New Roman" w:hAnsi="Times New Roman" w:cs="Times New Roman"/>
          <w:i/>
          <w:iCs/>
          <w:rPrChange w:id="40" w:author="Paula Graça" w:date="2020-04-05T22:48:00Z">
            <w:rPr>
              <w:rFonts w:ascii="Times New Roman" w:hAnsi="Times New Roman" w:cs="Times New Roman"/>
            </w:rPr>
          </w:rPrChange>
        </w:rPr>
        <w:t>password</w:t>
      </w:r>
      <w:r w:rsidRPr="00E03E53">
        <w:rPr>
          <w:rFonts w:ascii="Times New Roman" w:hAnsi="Times New Roman" w:cs="Times New Roman"/>
        </w:rPr>
        <w:t>.</w:t>
      </w:r>
    </w:p>
    <w:p w14:paraId="33F422BC" w14:textId="651FE64F" w:rsidR="00D0040F" w:rsidRPr="00D0040F" w:rsidRDefault="005D5D6B" w:rsidP="00BC3A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Um botão </w:t>
      </w:r>
      <w:r w:rsidR="00EC1751" w:rsidRPr="00E03E53">
        <w:rPr>
          <w:rFonts w:ascii="Times New Roman" w:hAnsi="Times New Roman" w:cs="Times New Roman"/>
        </w:rPr>
        <w:t>identificado como “Login” que desencadeia o processo de verificação das credencias introduzidas</w:t>
      </w:r>
      <w:r w:rsidRPr="00E03E53">
        <w:rPr>
          <w:rFonts w:ascii="Times New Roman" w:hAnsi="Times New Roman" w:cs="Times New Roman"/>
        </w:rPr>
        <w:t>.</w:t>
      </w:r>
    </w:p>
    <w:p w14:paraId="6DC1BD82" w14:textId="77777777" w:rsidR="00CB363A" w:rsidRDefault="00496723" w:rsidP="00ED4489">
      <w:pPr>
        <w:keepNext/>
        <w:jc w:val="center"/>
        <w:rPr>
          <w:ins w:id="41" w:author="Paula Graça" w:date="2020-04-06T03:48:00Z"/>
        </w:rPr>
      </w:pPr>
      <w:commentRangeStart w:id="42"/>
      <w:r>
        <w:rPr>
          <w:rFonts w:ascii="Times New Roman" w:hAnsi="Times New Roman" w:cs="Times New Roman"/>
          <w:noProof/>
        </w:rPr>
        <w:drawing>
          <wp:inline distT="0" distB="0" distL="0" distR="0" wp14:anchorId="3A6EC062" wp14:editId="18150985">
            <wp:extent cx="5400040" cy="2548890"/>
            <wp:effectExtent l="0" t="0" r="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Use Cas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2"/>
    </w:p>
    <w:p w14:paraId="67C391F9" w14:textId="119130ED" w:rsidR="009A13AE" w:rsidRPr="00CB363A" w:rsidRDefault="00CB363A" w:rsidP="00CB363A">
      <w:pPr>
        <w:pStyle w:val="Caption"/>
        <w:rPr>
          <w:b w:val="0"/>
          <w:bCs/>
          <w:rPrChange w:id="43" w:author="Paula Graça" w:date="2020-04-06T03:50:00Z">
            <w:rPr/>
          </w:rPrChange>
        </w:rPr>
        <w:pPrChange w:id="44" w:author="Paula Graça" w:date="2020-04-06T03:50:00Z">
          <w:pPr>
            <w:jc w:val="center"/>
          </w:pPr>
        </w:pPrChange>
      </w:pPr>
      <w:bookmarkStart w:id="45" w:name="_Ref37037519"/>
      <w:commentRangeStart w:id="46"/>
      <w:proofErr w:type="spellStart"/>
      <w:ins w:id="47" w:author="Paula Graça" w:date="2020-04-06T03:48:00Z">
        <w:r w:rsidRPr="00ED4489">
          <w:t>Figura</w:t>
        </w:r>
        <w:proofErr w:type="spellEnd"/>
        <w:r w:rsidRPr="00ED4489">
          <w:t xml:space="preserve"> </w:t>
        </w:r>
        <w:r w:rsidRPr="00ED4489">
          <w:fldChar w:fldCharType="begin"/>
        </w:r>
        <w:r w:rsidRPr="00ED4489">
          <w:instrText xml:space="preserve"> SEQ Figura \* ARABIC </w:instrText>
        </w:r>
      </w:ins>
      <w:r w:rsidRPr="00ED4489">
        <w:fldChar w:fldCharType="separate"/>
      </w:r>
      <w:ins w:id="48" w:author="Paula Graça" w:date="2020-04-06T03:48:00Z">
        <w:r w:rsidRPr="00CB363A">
          <w:rPr>
            <w:rPrChange w:id="49" w:author="Paula Graça" w:date="2020-04-06T03:50:00Z">
              <w:rPr>
                <w:noProof/>
              </w:rPr>
            </w:rPrChange>
          </w:rPr>
          <w:t>1</w:t>
        </w:r>
        <w:r w:rsidRPr="00ED4489">
          <w:fldChar w:fldCharType="end"/>
        </w:r>
      </w:ins>
      <w:bookmarkEnd w:id="45"/>
      <w:ins w:id="50" w:author="Paula Graça" w:date="2020-04-06T03:49:00Z">
        <w:r w:rsidRPr="00CB363A">
          <w:rPr>
            <w:rPrChange w:id="51" w:author="Paula Graça" w:date="2020-04-06T03:50:00Z">
              <w:rPr>
                <w:i/>
                <w:iCs/>
              </w:rPr>
            </w:rPrChange>
          </w:rPr>
          <w:t xml:space="preserve"> </w:t>
        </w:r>
        <w:r w:rsidRPr="00CB363A">
          <w:rPr>
            <w:rPrChange w:id="52" w:author="Paula Graça" w:date="2020-04-06T03:50:00Z">
              <w:rPr>
                <w:i/>
                <w:iCs/>
                <w:lang w:val="en-GB"/>
              </w:rPr>
            </w:rPrChange>
          </w:rPr>
          <w:t xml:space="preserve">– </w:t>
        </w:r>
      </w:ins>
      <w:ins w:id="53" w:author="Paula Graça" w:date="2020-04-06T03:50:00Z">
        <w:r>
          <w:rPr>
            <w:b w:val="0"/>
            <w:bCs/>
          </w:rPr>
          <w:t>Login Use Case.</w:t>
        </w:r>
      </w:ins>
      <w:del w:id="54" w:author="Paula Graça" w:date="2020-04-06T03:41:00Z">
        <w:r w:rsidR="00A00F16" w:rsidDel="00A00F16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6EA6A2A5" wp14:editId="334381B9">
                  <wp:simplePos x="0" y="0"/>
                  <wp:positionH relativeFrom="margin">
                    <wp:posOffset>2115503</wp:posOffset>
                  </wp:positionH>
                  <wp:positionV relativeFrom="paragraph">
                    <wp:posOffset>19368</wp:posOffset>
                  </wp:positionV>
                  <wp:extent cx="2347595" cy="436880"/>
                  <wp:effectExtent l="0" t="0" r="0" b="1270"/>
                  <wp:wrapSquare wrapText="bothSides"/>
                  <wp:docPr id="217" name="Caixa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47595" cy="436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75133" w14:textId="3AB2321B" w:rsidR="00EB6060" w:rsidRDefault="00EB6060">
                              <w:r>
                                <w:t xml:space="preserve">Figura 1 – </w:t>
                              </w:r>
                              <w:r w:rsidRPr="00EB6060">
                                <w:rPr>
                                  <w:i/>
                                  <w:iCs/>
                                </w:rPr>
                                <w:t>Login</w:t>
                              </w:r>
                              <w:r>
                                <w:t xml:space="preserve"> </w:t>
                              </w:r>
                              <w:r w:rsidRPr="00EB6060">
                                <w:rPr>
                                  <w:i/>
                                  <w:iCs/>
                                </w:rPr>
                                <w:t>Use</w:t>
                              </w:r>
                              <w:r>
                                <w:t xml:space="preserve"> </w:t>
                              </w:r>
                              <w:r w:rsidRPr="00EB6060">
                                <w:rPr>
                                  <w:i/>
                                  <w:iCs/>
                                </w:rPr>
                                <w:t>Case</w:t>
                              </w:r>
                              <w:ins w:id="55" w:author="Paula Graça" w:date="2020-04-06T03:36:00Z">
                                <w:r w:rsidR="00793631">
                                  <w:rPr>
                                    <w:i/>
                                    <w:iCs/>
                                  </w:rPr>
                                  <w:t>.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EA6A2A5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left:0;text-align:left;margin-left:166.6pt;margin-top:1.55pt;width:184.85pt;height:3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" stroked="f">
                  <v:textbox>
                    <w:txbxContent>
                      <w:p w14:paraId="6C075133" w14:textId="3AB2321B" w:rsidR="00EB6060" w:rsidRDefault="00EB6060">
                        <w:r>
                          <w:t xml:space="preserve">Figura 1 – </w:t>
                        </w:r>
                        <w:r w:rsidRPr="00EB6060">
                          <w:rPr>
                            <w:i/>
                            <w:iCs/>
                          </w:rPr>
                          <w:t>Login</w:t>
                        </w:r>
                        <w:r>
                          <w:t xml:space="preserve"> </w:t>
                        </w:r>
                        <w:r w:rsidRPr="00EB6060">
                          <w:rPr>
                            <w:i/>
                            <w:iCs/>
                          </w:rPr>
                          <w:t>Use</w:t>
                        </w:r>
                        <w:r>
                          <w:t xml:space="preserve"> </w:t>
                        </w:r>
                        <w:r w:rsidRPr="00EB6060">
                          <w:rPr>
                            <w:i/>
                            <w:iCs/>
                          </w:rPr>
                          <w:t>Case</w:t>
                        </w:r>
                        <w:ins w:id="56" w:author="Paula Graça" w:date="2020-04-06T03:36:00Z">
                          <w:r w:rsidR="00793631">
                            <w:rPr>
                              <w:i/>
                              <w:iCs/>
                            </w:rPr>
                            <w:t>.</w:t>
                          </w:r>
                        </w:ins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del>
      <w:r w:rsidR="00A00F16">
        <w:rPr>
          <w:rStyle w:val="CommentReference"/>
        </w:rPr>
        <w:commentReference w:id="42"/>
      </w:r>
      <w:commentRangeEnd w:id="46"/>
      <w:r>
        <w:rPr>
          <w:rStyle w:val="CommentReference"/>
          <w:rFonts w:asciiTheme="minorHAnsi" w:hAnsiTheme="minorHAnsi"/>
          <w:b w:val="0"/>
          <w:color w:val="auto"/>
          <w:lang w:val="pt-PT"/>
        </w:rPr>
        <w:commentReference w:id="46"/>
      </w:r>
    </w:p>
    <w:p w14:paraId="2F302531" w14:textId="2851A519" w:rsidR="00EB6060" w:rsidRPr="00CB363A" w:rsidRDefault="00EB6060" w:rsidP="00BC3A16">
      <w:pPr>
        <w:jc w:val="both"/>
        <w:rPr>
          <w:lang w:val="en-GB"/>
          <w:rPrChange w:id="57" w:author="Paula Graça" w:date="2020-04-06T03:49:00Z">
            <w:rPr/>
          </w:rPrChange>
        </w:rPr>
      </w:pPr>
    </w:p>
    <w:p w14:paraId="241BA80A" w14:textId="6EF6E0F6" w:rsidR="00EB6060" w:rsidRPr="00CB363A" w:rsidRDefault="00EB6060" w:rsidP="00BC3A16">
      <w:pPr>
        <w:jc w:val="both"/>
        <w:rPr>
          <w:lang w:val="en-GB"/>
          <w:rPrChange w:id="58" w:author="Paula Graça" w:date="2020-04-06T03:49:00Z">
            <w:rPr/>
          </w:rPrChange>
        </w:rPr>
      </w:pPr>
    </w:p>
    <w:p w14:paraId="25AD87DB" w14:textId="653762C7" w:rsidR="00FD0BE8" w:rsidRDefault="00D0040F" w:rsidP="00BC3A1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utilizador com permissões de administrador </w:t>
      </w:r>
      <w:commentRangeStart w:id="59"/>
      <w:del w:id="60" w:author="Paula Graça" w:date="2020-04-06T03:29:00Z">
        <w:r w:rsidDel="00793631">
          <w:rPr>
            <w:rFonts w:ascii="Times New Roman" w:hAnsi="Times New Roman" w:cs="Times New Roman"/>
          </w:rPr>
          <w:delText xml:space="preserve">terá </w:delText>
        </w:r>
      </w:del>
      <w:ins w:id="61" w:author="Paula Graça" w:date="2020-04-06T03:29:00Z">
        <w:r w:rsidR="00793631">
          <w:rPr>
            <w:rFonts w:ascii="Times New Roman" w:hAnsi="Times New Roman" w:cs="Times New Roman"/>
          </w:rPr>
          <w:t>tem</w:t>
        </w:r>
        <w:commentRangeEnd w:id="59"/>
        <w:r w:rsidR="00793631">
          <w:rPr>
            <w:rStyle w:val="CommentReference"/>
          </w:rPr>
          <w:commentReference w:id="59"/>
        </w:r>
        <w:r w:rsidR="00793631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 xml:space="preserve">acesso ao </w:t>
      </w:r>
      <w:proofErr w:type="spellStart"/>
      <w:r w:rsidRPr="00D0040F">
        <w:rPr>
          <w:rFonts w:ascii="Times New Roman" w:hAnsi="Times New Roman" w:cs="Times New Roman"/>
          <w:i/>
          <w:iCs/>
        </w:rPr>
        <w:t>back</w:t>
      </w:r>
      <w:r>
        <w:rPr>
          <w:rFonts w:ascii="Times New Roman" w:hAnsi="Times New Roman" w:cs="Times New Roman"/>
        </w:rPr>
        <w:t>-</w:t>
      </w:r>
      <w:r w:rsidRPr="00D0040F">
        <w:rPr>
          <w:rFonts w:ascii="Times New Roman" w:hAnsi="Times New Roman" w:cs="Times New Roman"/>
          <w:i/>
          <w:iCs/>
        </w:rPr>
        <w:t>office</w:t>
      </w:r>
      <w:proofErr w:type="spellEnd"/>
      <w:r>
        <w:rPr>
          <w:rFonts w:ascii="Times New Roman" w:hAnsi="Times New Roman" w:cs="Times New Roman"/>
        </w:rPr>
        <w:t xml:space="preserve"> onde poderá adicionar um novo utilizador, inserindo também os seus dados pessoais. Após esta criação, </w:t>
      </w:r>
      <w:del w:id="62" w:author="Paula Graça" w:date="2020-04-06T03:30:00Z">
        <w:r w:rsidDel="00793631">
          <w:rPr>
            <w:rFonts w:ascii="Times New Roman" w:hAnsi="Times New Roman" w:cs="Times New Roman"/>
          </w:rPr>
          <w:delText xml:space="preserve">serão </w:delText>
        </w:r>
      </w:del>
      <w:ins w:id="63" w:author="Paula Graça" w:date="2020-04-06T03:30:00Z">
        <w:r w:rsidR="00793631">
          <w:rPr>
            <w:rFonts w:ascii="Times New Roman" w:hAnsi="Times New Roman" w:cs="Times New Roman"/>
          </w:rPr>
          <w:t>são</w:t>
        </w:r>
        <w:r w:rsidR="00793631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atribuídas as credenciais</w:t>
      </w:r>
      <w:r w:rsidR="00BC0A08">
        <w:rPr>
          <w:rFonts w:ascii="Times New Roman" w:hAnsi="Times New Roman" w:cs="Times New Roman"/>
        </w:rPr>
        <w:t xml:space="preserve"> (</w:t>
      </w:r>
      <w:proofErr w:type="spellStart"/>
      <w:r w:rsidR="00BC0A08" w:rsidRPr="00BC0A08">
        <w:rPr>
          <w:rFonts w:ascii="Times New Roman" w:hAnsi="Times New Roman" w:cs="Times New Roman"/>
          <w:i/>
          <w:iCs/>
        </w:rPr>
        <w:t>username</w:t>
      </w:r>
      <w:proofErr w:type="spellEnd"/>
      <w:r w:rsidR="00BC0A08">
        <w:rPr>
          <w:rFonts w:ascii="Times New Roman" w:hAnsi="Times New Roman" w:cs="Times New Roman"/>
        </w:rPr>
        <w:t xml:space="preserve"> e </w:t>
      </w:r>
      <w:r w:rsidR="00BC0A08" w:rsidRPr="00BC0A08">
        <w:rPr>
          <w:rFonts w:ascii="Times New Roman" w:hAnsi="Times New Roman" w:cs="Times New Roman"/>
          <w:i/>
          <w:iCs/>
        </w:rPr>
        <w:t>password</w:t>
      </w:r>
      <w:r w:rsidR="00BC0A0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ao novo utilizador.</w:t>
      </w:r>
    </w:p>
    <w:p w14:paraId="6066D747" w14:textId="1CFBECEB" w:rsidR="00F800CE" w:rsidRDefault="00F800CE" w:rsidP="00F800CE">
      <w:pPr>
        <w:jc w:val="both"/>
        <w:rPr>
          <w:rFonts w:ascii="Times New Roman" w:hAnsi="Times New Roman" w:cs="Times New Roman"/>
        </w:rPr>
      </w:pPr>
    </w:p>
    <w:p w14:paraId="1673FDCF" w14:textId="77777777" w:rsidR="00EB6060" w:rsidRDefault="00EB6060" w:rsidP="00F800CE">
      <w:pPr>
        <w:jc w:val="both"/>
        <w:rPr>
          <w:b/>
          <w:bCs/>
          <w:u w:val="single"/>
        </w:rPr>
      </w:pPr>
    </w:p>
    <w:p w14:paraId="01636B49" w14:textId="77777777" w:rsidR="00EB6060" w:rsidRDefault="00EB6060" w:rsidP="00F800CE">
      <w:pPr>
        <w:jc w:val="both"/>
        <w:rPr>
          <w:b/>
          <w:bCs/>
          <w:u w:val="single"/>
        </w:rPr>
      </w:pPr>
    </w:p>
    <w:p w14:paraId="4696477C" w14:textId="77777777" w:rsidR="00EB6060" w:rsidRDefault="00EB6060" w:rsidP="00F800CE">
      <w:pPr>
        <w:jc w:val="both"/>
        <w:rPr>
          <w:b/>
          <w:bCs/>
          <w:u w:val="single"/>
        </w:rPr>
      </w:pPr>
    </w:p>
    <w:p w14:paraId="74F246AE" w14:textId="77777777" w:rsidR="00EB6060" w:rsidRDefault="00EB6060" w:rsidP="00F800CE">
      <w:pPr>
        <w:jc w:val="both"/>
        <w:rPr>
          <w:b/>
          <w:bCs/>
          <w:u w:val="single"/>
        </w:rPr>
      </w:pPr>
    </w:p>
    <w:p w14:paraId="2E46F9D9" w14:textId="77777777" w:rsidR="00EB6060" w:rsidRDefault="00EB6060" w:rsidP="00F800CE">
      <w:pPr>
        <w:jc w:val="both"/>
        <w:rPr>
          <w:b/>
          <w:bCs/>
          <w:u w:val="single"/>
        </w:rPr>
      </w:pPr>
    </w:p>
    <w:p w14:paraId="36330CFC" w14:textId="0D8E7C65" w:rsidR="00F800CE" w:rsidRDefault="00F800CE" w:rsidP="00F800C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proofErr w:type="spellStart"/>
      <w:r>
        <w:rPr>
          <w:b/>
          <w:bCs/>
          <w:u w:val="single"/>
        </w:rPr>
        <w:t>Home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Page</w:t>
      </w:r>
      <w:proofErr w:type="spellEnd"/>
      <w:r>
        <w:rPr>
          <w:b/>
          <w:bCs/>
          <w:u w:val="single"/>
        </w:rPr>
        <w:t xml:space="preserve"> / </w:t>
      </w:r>
      <w:proofErr w:type="spellStart"/>
      <w:r>
        <w:rPr>
          <w:b/>
          <w:bCs/>
          <w:u w:val="single"/>
        </w:rPr>
        <w:t>Dashboard</w:t>
      </w:r>
      <w:proofErr w:type="spellEnd"/>
    </w:p>
    <w:p w14:paraId="761CCBDD" w14:textId="4C1AF38E" w:rsidR="00F800CE" w:rsidRDefault="00F800CE" w:rsidP="00BC3A1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o </w:t>
      </w:r>
      <w:commentRangeStart w:id="64"/>
      <w:r w:rsidRPr="00793631">
        <w:rPr>
          <w:rFonts w:ascii="Times New Roman" w:hAnsi="Times New Roman" w:cs="Times New Roman"/>
          <w:i/>
          <w:iCs/>
          <w:rPrChange w:id="65" w:author="Paula Graça" w:date="2020-04-06T03:31:00Z">
            <w:rPr>
              <w:rFonts w:ascii="Times New Roman" w:hAnsi="Times New Roman" w:cs="Times New Roman"/>
            </w:rPr>
          </w:rPrChange>
        </w:rPr>
        <w:t>login</w:t>
      </w:r>
      <w:r>
        <w:rPr>
          <w:rFonts w:ascii="Times New Roman" w:hAnsi="Times New Roman" w:cs="Times New Roman"/>
        </w:rPr>
        <w:t xml:space="preserve"> </w:t>
      </w:r>
      <w:commentRangeEnd w:id="64"/>
      <w:r w:rsidR="00793631">
        <w:rPr>
          <w:rStyle w:val="CommentReference"/>
        </w:rPr>
        <w:commentReference w:id="64"/>
      </w:r>
      <w:r>
        <w:rPr>
          <w:rFonts w:ascii="Times New Roman" w:hAnsi="Times New Roman" w:cs="Times New Roman"/>
        </w:rPr>
        <w:t xml:space="preserve">na aplicação o </w:t>
      </w:r>
      <w:r w:rsidR="00F852C4">
        <w:rPr>
          <w:rFonts w:ascii="Times New Roman" w:hAnsi="Times New Roman" w:cs="Times New Roman"/>
        </w:rPr>
        <w:t xml:space="preserve">utilizador será redirecionado para um novo ecrã que irá conter um </w:t>
      </w:r>
      <w:proofErr w:type="spellStart"/>
      <w:r w:rsidR="00F852C4" w:rsidRPr="00F852C4">
        <w:rPr>
          <w:rFonts w:ascii="Times New Roman" w:hAnsi="Times New Roman" w:cs="Times New Roman"/>
          <w:i/>
          <w:iCs/>
        </w:rPr>
        <w:t>dashboard</w:t>
      </w:r>
      <w:proofErr w:type="spellEnd"/>
      <w:r w:rsidR="00F852C4">
        <w:rPr>
          <w:rFonts w:ascii="Times New Roman" w:hAnsi="Times New Roman" w:cs="Times New Roman"/>
        </w:rPr>
        <w:t xml:space="preserve"> com o intuito de organizar e apresentar a informação de uma forma apelativa.</w:t>
      </w:r>
      <w:r w:rsidR="00207313">
        <w:rPr>
          <w:rFonts w:ascii="Times New Roman" w:hAnsi="Times New Roman" w:cs="Times New Roman"/>
        </w:rPr>
        <w:t xml:space="preserve"> As necessidades </w:t>
      </w:r>
      <w:r w:rsidR="00283DF0">
        <w:rPr>
          <w:rFonts w:ascii="Times New Roman" w:hAnsi="Times New Roman" w:cs="Times New Roman"/>
        </w:rPr>
        <w:t xml:space="preserve">a </w:t>
      </w:r>
      <w:r w:rsidR="00207313">
        <w:rPr>
          <w:rFonts w:ascii="Times New Roman" w:hAnsi="Times New Roman" w:cs="Times New Roman"/>
        </w:rPr>
        <w:t>que o utilizador</w:t>
      </w:r>
      <w:r w:rsidR="00283DF0">
        <w:rPr>
          <w:rFonts w:ascii="Times New Roman" w:hAnsi="Times New Roman" w:cs="Times New Roman"/>
        </w:rPr>
        <w:t xml:space="preserve"> se candidatou serão apresentadas neste </w:t>
      </w:r>
      <w:proofErr w:type="spellStart"/>
      <w:r w:rsidR="00283DF0" w:rsidRPr="00283DF0">
        <w:rPr>
          <w:rFonts w:ascii="Times New Roman" w:hAnsi="Times New Roman" w:cs="Times New Roman"/>
          <w:i/>
          <w:iCs/>
        </w:rPr>
        <w:t>das</w:t>
      </w:r>
      <w:r w:rsidR="00283DF0">
        <w:rPr>
          <w:rFonts w:ascii="Times New Roman" w:hAnsi="Times New Roman" w:cs="Times New Roman"/>
          <w:i/>
          <w:iCs/>
        </w:rPr>
        <w:t>h</w:t>
      </w:r>
      <w:r w:rsidR="00283DF0" w:rsidRPr="00283DF0">
        <w:rPr>
          <w:rFonts w:ascii="Times New Roman" w:hAnsi="Times New Roman" w:cs="Times New Roman"/>
          <w:i/>
          <w:iCs/>
        </w:rPr>
        <w:t>board</w:t>
      </w:r>
      <w:proofErr w:type="spellEnd"/>
      <w:r w:rsidR="00283DF0">
        <w:rPr>
          <w:rFonts w:ascii="Times New Roman" w:hAnsi="Times New Roman" w:cs="Times New Roman"/>
        </w:rPr>
        <w:t xml:space="preserve">. O mesmo </w:t>
      </w:r>
      <w:r w:rsidR="00F852C4">
        <w:rPr>
          <w:rFonts w:ascii="Times New Roman" w:hAnsi="Times New Roman" w:cs="Times New Roman"/>
        </w:rPr>
        <w:t xml:space="preserve">irá conter </w:t>
      </w:r>
      <w:r w:rsidR="00283DF0">
        <w:rPr>
          <w:rFonts w:ascii="Times New Roman" w:hAnsi="Times New Roman" w:cs="Times New Roman"/>
        </w:rPr>
        <w:t xml:space="preserve">também </w:t>
      </w:r>
      <w:r w:rsidR="00F852C4">
        <w:rPr>
          <w:rFonts w:ascii="Times New Roman" w:hAnsi="Times New Roman" w:cs="Times New Roman"/>
        </w:rPr>
        <w:t xml:space="preserve">uma secção com estatística relativa ao número de necessidades que existem em cada categoria. A seleção de uma das categorias na estatística redirecionará o utilizador para o ecrã das necessidades, apresentando a lista das mesmas com o filtro correspondente à categoria selecionada. </w:t>
      </w:r>
      <w:r w:rsidR="00207313">
        <w:rPr>
          <w:rFonts w:ascii="Times New Roman" w:hAnsi="Times New Roman" w:cs="Times New Roman"/>
        </w:rPr>
        <w:t xml:space="preserve">O </w:t>
      </w:r>
      <w:proofErr w:type="spellStart"/>
      <w:r w:rsidR="00283DF0" w:rsidRPr="00207313">
        <w:rPr>
          <w:rFonts w:ascii="Times New Roman" w:hAnsi="Times New Roman" w:cs="Times New Roman"/>
          <w:i/>
          <w:iCs/>
        </w:rPr>
        <w:t>dashboard</w:t>
      </w:r>
      <w:proofErr w:type="spellEnd"/>
      <w:r w:rsidR="00283DF0">
        <w:rPr>
          <w:rFonts w:ascii="Times New Roman" w:hAnsi="Times New Roman" w:cs="Times New Roman"/>
          <w:i/>
          <w:iCs/>
        </w:rPr>
        <w:t xml:space="preserve"> </w:t>
      </w:r>
      <w:r w:rsidR="00283DF0">
        <w:rPr>
          <w:rFonts w:ascii="Times New Roman" w:hAnsi="Times New Roman" w:cs="Times New Roman"/>
        </w:rPr>
        <w:t>apresentará</w:t>
      </w:r>
      <w:r w:rsidR="00207313">
        <w:rPr>
          <w:rFonts w:ascii="Times New Roman" w:hAnsi="Times New Roman" w:cs="Times New Roman"/>
        </w:rPr>
        <w:t xml:space="preserve"> também as últimas necessidades publicadas na plataforma com a opção de as filtrar, funcionalidade descrita mais à frente.</w:t>
      </w:r>
    </w:p>
    <w:p w14:paraId="4EF78C5A" w14:textId="77777777" w:rsidR="00EB6060" w:rsidRDefault="00EB6060" w:rsidP="00BC3A16">
      <w:pPr>
        <w:ind w:firstLine="708"/>
        <w:jc w:val="both"/>
        <w:rPr>
          <w:rFonts w:ascii="Times New Roman" w:hAnsi="Times New Roman" w:cs="Times New Roman"/>
        </w:rPr>
      </w:pPr>
    </w:p>
    <w:p w14:paraId="037D3AB8" w14:textId="467D7C2B" w:rsidR="00BC3A16" w:rsidRPr="00207313" w:rsidRDefault="00BC3A16" w:rsidP="00F16A9D">
      <w:pPr>
        <w:ind w:firstLine="708"/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3B680A" wp14:editId="4E2D08DC">
            <wp:extent cx="5391150" cy="37369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D951" w14:textId="57114FBE" w:rsidR="00FD0BE8" w:rsidRDefault="00EB6060" w:rsidP="009A13AE">
      <w:pPr>
        <w:jc w:val="both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DF2A0E" wp14:editId="4782D60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218055" cy="436880"/>
                <wp:effectExtent l="0" t="0" r="0" b="127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20029" w14:textId="6F815EF7" w:rsidR="00EB6060" w:rsidRDefault="00EB6060" w:rsidP="00EB6060">
                            <w:r>
                              <w:t xml:space="preserve">Figura 2 –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General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Actions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Use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F2A0E" id="_x0000_s1027" type="#_x0000_t202" style="position:absolute;left:0;text-align:left;margin-left:0;margin-top:.65pt;width:174.65pt;height:34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" stroked="f">
                <v:textbox>
                  <w:txbxContent>
                    <w:p w14:paraId="17A20029" w14:textId="6F815EF7" w:rsidR="00EB6060" w:rsidRDefault="00EB6060" w:rsidP="00EB6060">
                      <w:r>
                        <w:t xml:space="preserve">Figura 2 – </w:t>
                      </w:r>
                      <w:r>
                        <w:rPr>
                          <w:i/>
                          <w:iCs/>
                        </w:rPr>
                        <w:t xml:space="preserve">General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Actions</w:t>
                      </w:r>
                      <w:proofErr w:type="spellEnd"/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Use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88B55A" w14:textId="247B78F9" w:rsidR="00EB6060" w:rsidRDefault="00EB6060" w:rsidP="009A13AE">
      <w:pPr>
        <w:jc w:val="both"/>
        <w:rPr>
          <w:b/>
          <w:bCs/>
          <w:u w:val="single"/>
        </w:rPr>
      </w:pPr>
    </w:p>
    <w:p w14:paraId="2FDCC18D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34759516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7E9EF946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7DC28F87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76BE9E86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388C15A3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7D78C90E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54231307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54C3F950" w14:textId="1DC61BBE" w:rsidR="009A13AE" w:rsidRPr="00B12431" w:rsidRDefault="00F800CE" w:rsidP="009A13A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="00E03E53">
        <w:rPr>
          <w:b/>
          <w:bCs/>
          <w:u w:val="single"/>
        </w:rPr>
        <w:t xml:space="preserve">. </w:t>
      </w:r>
      <w:r w:rsidR="009A13AE" w:rsidRPr="00B12431">
        <w:rPr>
          <w:b/>
          <w:bCs/>
          <w:u w:val="single"/>
        </w:rPr>
        <w:t>Registo das necessidades internas da empresa</w:t>
      </w:r>
      <w:r w:rsidR="00001371">
        <w:rPr>
          <w:b/>
          <w:bCs/>
          <w:u w:val="single"/>
        </w:rPr>
        <w:t xml:space="preserve">, gestão de candidaturas, notificações e integração com o </w:t>
      </w:r>
      <w:r w:rsidR="00001371" w:rsidRPr="00001371">
        <w:rPr>
          <w:b/>
          <w:bCs/>
          <w:i/>
          <w:iCs/>
          <w:u w:val="single"/>
        </w:rPr>
        <w:t xml:space="preserve">google </w:t>
      </w:r>
      <w:proofErr w:type="spellStart"/>
      <w:r w:rsidR="00001371" w:rsidRPr="00001371">
        <w:rPr>
          <w:b/>
          <w:bCs/>
          <w:i/>
          <w:iCs/>
          <w:u w:val="single"/>
        </w:rPr>
        <w:t>maps</w:t>
      </w:r>
      <w:proofErr w:type="spellEnd"/>
      <w:r w:rsidR="009A13AE" w:rsidRPr="00B12431">
        <w:rPr>
          <w:b/>
          <w:bCs/>
          <w:u w:val="single"/>
        </w:rPr>
        <w:t>:</w:t>
      </w:r>
    </w:p>
    <w:p w14:paraId="333F1562" w14:textId="6E291FB4" w:rsidR="0049191E" w:rsidRDefault="00793631" w:rsidP="00BC3A16">
      <w:pPr>
        <w:ind w:firstLine="708"/>
        <w:jc w:val="both"/>
        <w:rPr>
          <w:b/>
          <w:bCs/>
          <w:noProof/>
          <w:u w:val="single"/>
        </w:rPr>
      </w:pPr>
      <w:ins w:id="66" w:author="Paula Graça" w:date="2020-04-06T03:32:00Z">
        <w:r>
          <w:rPr>
            <w:rFonts w:ascii="Times New Roman" w:hAnsi="Times New Roman" w:cs="Times New Roman"/>
          </w:rPr>
          <w:t>A</w:t>
        </w:r>
      </w:ins>
      <w:commentRangeStart w:id="67"/>
      <w:del w:id="68" w:author="Paula Graça" w:date="2020-04-06T03:32:00Z">
        <w:r w:rsidR="00E03E53" w:rsidRPr="000745FC" w:rsidDel="00793631">
          <w:rPr>
            <w:rFonts w:ascii="Times New Roman" w:hAnsi="Times New Roman" w:cs="Times New Roman"/>
          </w:rPr>
          <w:delText>Para desenvolver a</w:delText>
        </w:r>
      </w:del>
      <w:r w:rsidR="00E03E53" w:rsidRPr="000745FC">
        <w:rPr>
          <w:rFonts w:ascii="Times New Roman" w:hAnsi="Times New Roman" w:cs="Times New Roman"/>
        </w:rPr>
        <w:t xml:space="preserve"> funcionalidade de registo de necessidades internas da empresa</w:t>
      </w:r>
      <w:ins w:id="69" w:author="Paula Graça" w:date="2020-04-06T03:32:00Z">
        <w:r>
          <w:rPr>
            <w:rFonts w:ascii="Times New Roman" w:hAnsi="Times New Roman" w:cs="Times New Roman"/>
          </w:rPr>
          <w:t xml:space="preserve"> </w:t>
        </w:r>
      </w:ins>
      <w:del w:id="70" w:author="Paula Graça" w:date="2020-04-06T03:33:00Z">
        <w:r w:rsidR="00E03E53" w:rsidRPr="000745FC" w:rsidDel="00793631">
          <w:rPr>
            <w:rFonts w:ascii="Times New Roman" w:hAnsi="Times New Roman" w:cs="Times New Roman"/>
          </w:rPr>
          <w:delText>, decidimos</w:delText>
        </w:r>
      </w:del>
      <w:ins w:id="71" w:author="Paula Graça" w:date="2020-04-06T03:33:00Z">
        <w:r>
          <w:rPr>
            <w:rFonts w:ascii="Times New Roman" w:hAnsi="Times New Roman" w:cs="Times New Roman"/>
          </w:rPr>
          <w:t>estão</w:t>
        </w:r>
      </w:ins>
      <w:r w:rsidR="00E03E53" w:rsidRPr="000745FC">
        <w:rPr>
          <w:rFonts w:ascii="Times New Roman" w:hAnsi="Times New Roman" w:cs="Times New Roman"/>
        </w:rPr>
        <w:t xml:space="preserve"> organiza</w:t>
      </w:r>
      <w:ins w:id="72" w:author="Paula Graça" w:date="2020-04-06T03:33:00Z">
        <w:r>
          <w:rPr>
            <w:rFonts w:ascii="Times New Roman" w:hAnsi="Times New Roman" w:cs="Times New Roman"/>
          </w:rPr>
          <w:t>das</w:t>
        </w:r>
      </w:ins>
      <w:del w:id="73" w:author="Paula Graça" w:date="2020-04-06T03:33:00Z">
        <w:r w:rsidR="00E03E53" w:rsidRPr="000745FC" w:rsidDel="00793631">
          <w:rPr>
            <w:rFonts w:ascii="Times New Roman" w:hAnsi="Times New Roman" w:cs="Times New Roman"/>
          </w:rPr>
          <w:delText>r estas mesmas necessidades</w:delText>
        </w:r>
      </w:del>
      <w:r w:rsidR="00E03E53" w:rsidRPr="000745FC">
        <w:rPr>
          <w:rFonts w:ascii="Times New Roman" w:hAnsi="Times New Roman" w:cs="Times New Roman"/>
        </w:rPr>
        <w:t xml:space="preserve"> em categorias de modo a facilitar a navega</w:t>
      </w:r>
      <w:ins w:id="74" w:author="Paula Graça" w:date="2020-04-06T03:33:00Z">
        <w:r>
          <w:rPr>
            <w:rFonts w:ascii="Times New Roman" w:hAnsi="Times New Roman" w:cs="Times New Roman"/>
          </w:rPr>
          <w:t>ção</w:t>
        </w:r>
      </w:ins>
      <w:del w:id="75" w:author="Paula Graça" w:date="2020-04-06T03:33:00Z">
        <w:r w:rsidR="00E03E53" w:rsidRPr="000745FC" w:rsidDel="00793631">
          <w:rPr>
            <w:rFonts w:ascii="Times New Roman" w:hAnsi="Times New Roman" w:cs="Times New Roman"/>
          </w:rPr>
          <w:delText>bilidade</w:delText>
        </w:r>
      </w:del>
      <w:r w:rsidR="00E03E53" w:rsidRPr="000745FC">
        <w:rPr>
          <w:rFonts w:ascii="Times New Roman" w:hAnsi="Times New Roman" w:cs="Times New Roman"/>
        </w:rPr>
        <w:t xml:space="preserve"> do utilizador</w:t>
      </w:r>
      <w:ins w:id="76" w:author="Paula Graça" w:date="2020-04-06T03:34:00Z">
        <w:r>
          <w:rPr>
            <w:rFonts w:ascii="Times New Roman" w:hAnsi="Times New Roman" w:cs="Times New Roman"/>
          </w:rPr>
          <w:t xml:space="preserve"> pelas mesmas</w:t>
        </w:r>
      </w:ins>
      <w:r w:rsidR="00E03E53" w:rsidRPr="000745FC">
        <w:rPr>
          <w:rFonts w:ascii="Times New Roman" w:hAnsi="Times New Roman" w:cs="Times New Roman"/>
        </w:rPr>
        <w:t>.</w:t>
      </w:r>
      <w:r w:rsidR="00FD0BE8" w:rsidRPr="00FD0BE8">
        <w:rPr>
          <w:b/>
          <w:bCs/>
          <w:noProof/>
          <w:u w:val="single"/>
        </w:rPr>
        <w:t xml:space="preserve"> </w:t>
      </w:r>
      <w:commentRangeEnd w:id="67"/>
      <w:r w:rsidR="00132A50">
        <w:rPr>
          <w:rStyle w:val="CommentReference"/>
        </w:rPr>
        <w:commentReference w:id="67"/>
      </w:r>
    </w:p>
    <w:p w14:paraId="4E63708A" w14:textId="3DA10753" w:rsidR="0049191E" w:rsidRDefault="00BC3A16" w:rsidP="00EB6060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8BE44AC" wp14:editId="7876F605">
            <wp:extent cx="5239910" cy="3102530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513" cy="31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660B" w14:textId="3D714641" w:rsidR="00EB6060" w:rsidRDefault="00EB6060" w:rsidP="00BC3A16">
      <w:pPr>
        <w:jc w:val="both"/>
        <w:rPr>
          <w:b/>
          <w:bCs/>
          <w:noProof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A5DB25" wp14:editId="01589BA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947545" cy="25400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50908" w14:textId="79065961" w:rsidR="00EB6060" w:rsidRDefault="00EB6060" w:rsidP="00EB6060">
                            <w:r>
                              <w:t xml:space="preserve">Figura 3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Necessities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Use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DB25" id="_x0000_s1028" type="#_x0000_t202" style="position:absolute;left:0;text-align:left;margin-left:0;margin-top:.5pt;width:153.35pt;height:20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" stroked="f">
                <v:textbox>
                  <w:txbxContent>
                    <w:p w14:paraId="7AB50908" w14:textId="79065961" w:rsidR="00EB6060" w:rsidRDefault="00EB6060" w:rsidP="00EB6060">
                      <w:r>
                        <w:t xml:space="preserve">Figura 3 –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Necessities</w:t>
                      </w:r>
                      <w:proofErr w:type="spellEnd"/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Use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5C4C10" w14:textId="77777777" w:rsidR="00EB6060" w:rsidRPr="00BC3A16" w:rsidRDefault="00EB6060" w:rsidP="00BC3A16">
      <w:pPr>
        <w:jc w:val="both"/>
        <w:rPr>
          <w:b/>
          <w:bCs/>
          <w:noProof/>
          <w:u w:val="single"/>
        </w:rPr>
      </w:pPr>
    </w:p>
    <w:p w14:paraId="7D405590" w14:textId="15845C25" w:rsidR="00E03E53" w:rsidRDefault="00E03E53" w:rsidP="00F16A9D">
      <w:pPr>
        <w:ind w:firstLine="708"/>
        <w:jc w:val="both"/>
        <w:rPr>
          <w:rFonts w:ascii="Times New Roman" w:hAnsi="Times New Roman" w:cs="Times New Roman"/>
        </w:rPr>
      </w:pPr>
      <w:r w:rsidRPr="000745FC">
        <w:rPr>
          <w:rFonts w:ascii="Times New Roman" w:hAnsi="Times New Roman" w:cs="Times New Roman"/>
        </w:rPr>
        <w:t xml:space="preserve">Para isso, é fundamental que exista um ecrã que apresente </w:t>
      </w:r>
      <w:r w:rsidR="00D0040F">
        <w:rPr>
          <w:rFonts w:ascii="Times New Roman" w:hAnsi="Times New Roman" w:cs="Times New Roman"/>
        </w:rPr>
        <w:t>todas as necessidades da empresa sobre a forma de uma lista</w:t>
      </w:r>
      <w:r w:rsidRPr="000745FC">
        <w:rPr>
          <w:rFonts w:ascii="Times New Roman" w:hAnsi="Times New Roman" w:cs="Times New Roman"/>
        </w:rPr>
        <w:t xml:space="preserve">. Um utilizador, caso queira registar uma necessidade, irá escolher a categoria que melhor se adequa à mesma. </w:t>
      </w:r>
      <w:r w:rsidR="006F6C5E" w:rsidRPr="000745FC">
        <w:rPr>
          <w:rFonts w:ascii="Times New Roman" w:hAnsi="Times New Roman" w:cs="Times New Roman"/>
        </w:rPr>
        <w:t>Caso não exista</w:t>
      </w:r>
      <w:ins w:id="77" w:author="Paula Graça" w:date="2020-04-06T03:06:00Z">
        <w:r w:rsidR="00CC56D6">
          <w:rPr>
            <w:rFonts w:ascii="Times New Roman" w:hAnsi="Times New Roman" w:cs="Times New Roman"/>
          </w:rPr>
          <w:t>,</w:t>
        </w:r>
      </w:ins>
      <w:r w:rsidR="006F6C5E" w:rsidRPr="000745FC">
        <w:rPr>
          <w:rFonts w:ascii="Times New Roman" w:hAnsi="Times New Roman" w:cs="Times New Roman"/>
        </w:rPr>
        <w:t xml:space="preserve"> este</w:t>
      </w:r>
      <w:r w:rsidR="006C4EF0">
        <w:rPr>
          <w:rFonts w:ascii="Times New Roman" w:hAnsi="Times New Roman" w:cs="Times New Roman"/>
        </w:rPr>
        <w:t xml:space="preserve">, se tiver permissões de </w:t>
      </w:r>
      <w:proofErr w:type="spellStart"/>
      <w:r w:rsidR="006C4EF0" w:rsidRPr="006C4EF0">
        <w:rPr>
          <w:rFonts w:ascii="Times New Roman" w:hAnsi="Times New Roman" w:cs="Times New Roman"/>
          <w:i/>
          <w:iCs/>
        </w:rPr>
        <w:t>admin</w:t>
      </w:r>
      <w:proofErr w:type="spellEnd"/>
      <w:r w:rsidR="006C4EF0">
        <w:rPr>
          <w:rFonts w:ascii="Times New Roman" w:hAnsi="Times New Roman" w:cs="Times New Roman"/>
        </w:rPr>
        <w:t>,</w:t>
      </w:r>
      <w:r w:rsidR="006F6C5E" w:rsidRPr="000745FC">
        <w:rPr>
          <w:rFonts w:ascii="Times New Roman" w:hAnsi="Times New Roman" w:cs="Times New Roman"/>
        </w:rPr>
        <w:t xml:space="preserve"> poderá criar uma categoria nova</w:t>
      </w:r>
      <w:r w:rsidR="00D0040F">
        <w:rPr>
          <w:rFonts w:ascii="Times New Roman" w:hAnsi="Times New Roman" w:cs="Times New Roman"/>
        </w:rPr>
        <w:t xml:space="preserve"> no </w:t>
      </w:r>
      <w:proofErr w:type="spellStart"/>
      <w:r w:rsidR="00D0040F" w:rsidRPr="00D0040F">
        <w:rPr>
          <w:rFonts w:ascii="Times New Roman" w:hAnsi="Times New Roman" w:cs="Times New Roman"/>
          <w:i/>
          <w:iCs/>
        </w:rPr>
        <w:t>back-office</w:t>
      </w:r>
      <w:proofErr w:type="spellEnd"/>
      <w:r w:rsidR="00D0040F">
        <w:rPr>
          <w:rFonts w:ascii="Times New Roman" w:hAnsi="Times New Roman" w:cs="Times New Roman"/>
        </w:rPr>
        <w:t xml:space="preserve"> da aplicação</w:t>
      </w:r>
      <w:r w:rsidR="006F6C5E" w:rsidRPr="000745FC">
        <w:rPr>
          <w:rFonts w:ascii="Times New Roman" w:hAnsi="Times New Roman" w:cs="Times New Roman"/>
        </w:rPr>
        <w:t>.</w:t>
      </w:r>
      <w:r w:rsidR="006F6C5E">
        <w:rPr>
          <w:rFonts w:ascii="Times New Roman" w:hAnsi="Times New Roman" w:cs="Times New Roman"/>
        </w:rPr>
        <w:t xml:space="preserve"> </w:t>
      </w:r>
      <w:r w:rsidR="00D0040F">
        <w:rPr>
          <w:rFonts w:ascii="Times New Roman" w:hAnsi="Times New Roman" w:cs="Times New Roman"/>
        </w:rPr>
        <w:t>Neste ecrã será possível filtrar as necessidades pela sua categoria e também pelo seu grau de urgência.</w:t>
      </w:r>
    </w:p>
    <w:p w14:paraId="60825524" w14:textId="7B241D1B" w:rsidR="00EB6060" w:rsidRDefault="00EB6060" w:rsidP="00BC3A16">
      <w:pPr>
        <w:jc w:val="both"/>
        <w:rPr>
          <w:rFonts w:ascii="Times New Roman" w:hAnsi="Times New Roman" w:cs="Times New Roman"/>
        </w:rPr>
      </w:pPr>
    </w:p>
    <w:p w14:paraId="0FF4EDBA" w14:textId="77777777" w:rsidR="00EB6060" w:rsidRDefault="00EB6060" w:rsidP="00BC3A16">
      <w:pPr>
        <w:jc w:val="both"/>
        <w:rPr>
          <w:rFonts w:ascii="Times New Roman" w:hAnsi="Times New Roman" w:cs="Times New Roman"/>
        </w:rPr>
      </w:pPr>
    </w:p>
    <w:p w14:paraId="78A722A8" w14:textId="44AD9B10" w:rsidR="00FD0BE8" w:rsidRDefault="00BC3A16" w:rsidP="00EB60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905391" wp14:editId="3AAF4E34">
            <wp:extent cx="4864872" cy="275115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19" cy="276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0235" w14:textId="358EB6AB" w:rsidR="00EB6060" w:rsidRPr="000745FC" w:rsidRDefault="00EB6060" w:rsidP="00EB6060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418ADB" wp14:editId="40E27A42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95170" cy="301625"/>
                <wp:effectExtent l="0" t="0" r="5080" b="317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2190" w14:textId="70053CFD" w:rsidR="00EB6060" w:rsidRDefault="00EB6060" w:rsidP="00EB6060">
                            <w:r>
                              <w:t xml:space="preserve">Figura 4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Categories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Use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8ADB" id="_x0000_s1029" type="#_x0000_t202" style="position:absolute;left:0;text-align:left;margin-left:0;margin-top:.3pt;width:157.1pt;height:23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" stroked="f">
                <v:textbox>
                  <w:txbxContent>
                    <w:p w14:paraId="40262190" w14:textId="70053CFD" w:rsidR="00EB6060" w:rsidRDefault="00EB6060" w:rsidP="00EB6060">
                      <w:r>
                        <w:t xml:space="preserve">Figura 4 –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Categories</w:t>
                      </w:r>
                      <w:proofErr w:type="spellEnd"/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Use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C3EFB7" w14:textId="62593364" w:rsidR="00EB6060" w:rsidRDefault="00EB6060" w:rsidP="00BC3A16">
      <w:pPr>
        <w:jc w:val="both"/>
        <w:rPr>
          <w:rFonts w:ascii="Times New Roman" w:hAnsi="Times New Roman" w:cs="Times New Roman"/>
        </w:rPr>
      </w:pPr>
    </w:p>
    <w:p w14:paraId="281F7DE9" w14:textId="000B4E35" w:rsidR="00532EC6" w:rsidRDefault="00E03E53" w:rsidP="00F16A9D">
      <w:pPr>
        <w:ind w:firstLine="708"/>
        <w:jc w:val="both"/>
        <w:rPr>
          <w:rFonts w:ascii="Times New Roman" w:hAnsi="Times New Roman" w:cs="Times New Roman"/>
          <w:noProof/>
        </w:rPr>
      </w:pPr>
      <w:r w:rsidRPr="000745FC">
        <w:rPr>
          <w:rFonts w:ascii="Times New Roman" w:hAnsi="Times New Roman" w:cs="Times New Roman"/>
        </w:rPr>
        <w:t xml:space="preserve">Posto isto, </w:t>
      </w:r>
      <w:r w:rsidR="00AE6A6D">
        <w:rPr>
          <w:rFonts w:ascii="Times New Roman" w:hAnsi="Times New Roman" w:cs="Times New Roman"/>
        </w:rPr>
        <w:t>definimos</w:t>
      </w:r>
      <w:r w:rsidRPr="000745FC">
        <w:rPr>
          <w:rFonts w:ascii="Times New Roman" w:hAnsi="Times New Roman" w:cs="Times New Roman"/>
        </w:rPr>
        <w:t xml:space="preserve"> duas categorias caracterizadas pelas necessidades internas serem realizadas nas instalações da empresa (“</w:t>
      </w:r>
      <w:proofErr w:type="spellStart"/>
      <w:r w:rsidRPr="000745FC">
        <w:rPr>
          <w:rFonts w:ascii="Times New Roman" w:hAnsi="Times New Roman" w:cs="Times New Roman"/>
          <w:i/>
          <w:iCs/>
        </w:rPr>
        <w:t>Inside</w:t>
      </w:r>
      <w:proofErr w:type="spellEnd"/>
      <w:r w:rsidRPr="000745F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745FC">
        <w:rPr>
          <w:rFonts w:ascii="Times New Roman" w:hAnsi="Times New Roman" w:cs="Times New Roman"/>
          <w:i/>
          <w:iCs/>
        </w:rPr>
        <w:t>The</w:t>
      </w:r>
      <w:proofErr w:type="spellEnd"/>
      <w:r w:rsidRPr="000745F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745FC">
        <w:rPr>
          <w:rFonts w:ascii="Times New Roman" w:hAnsi="Times New Roman" w:cs="Times New Roman"/>
          <w:i/>
          <w:iCs/>
        </w:rPr>
        <w:t>Company</w:t>
      </w:r>
      <w:proofErr w:type="spellEnd"/>
      <w:r w:rsidRPr="000745FC">
        <w:rPr>
          <w:rFonts w:ascii="Times New Roman" w:hAnsi="Times New Roman" w:cs="Times New Roman"/>
          <w:i/>
          <w:iCs/>
        </w:rPr>
        <w:t>”)</w:t>
      </w:r>
      <w:r w:rsidRPr="000745FC">
        <w:rPr>
          <w:rFonts w:ascii="Times New Roman" w:hAnsi="Times New Roman" w:cs="Times New Roman"/>
        </w:rPr>
        <w:t>,</w:t>
      </w:r>
      <w:r w:rsidRPr="000745FC">
        <w:rPr>
          <w:rFonts w:ascii="Times New Roman" w:hAnsi="Times New Roman" w:cs="Times New Roman"/>
          <w:i/>
          <w:iCs/>
        </w:rPr>
        <w:t xml:space="preserve"> </w:t>
      </w:r>
      <w:r w:rsidRPr="000745FC">
        <w:rPr>
          <w:rFonts w:ascii="Times New Roman" w:hAnsi="Times New Roman" w:cs="Times New Roman"/>
        </w:rPr>
        <w:t>ou no exterior (“</w:t>
      </w:r>
      <w:proofErr w:type="spellStart"/>
      <w:r w:rsidRPr="000745FC">
        <w:rPr>
          <w:rFonts w:ascii="Times New Roman" w:hAnsi="Times New Roman" w:cs="Times New Roman"/>
          <w:i/>
          <w:iCs/>
        </w:rPr>
        <w:t>Outside</w:t>
      </w:r>
      <w:proofErr w:type="spellEnd"/>
      <w:r w:rsidRPr="000745FC">
        <w:rPr>
          <w:rFonts w:ascii="Times New Roman" w:hAnsi="Times New Roman" w:cs="Times New Roman"/>
        </w:rPr>
        <w:t xml:space="preserve"> </w:t>
      </w:r>
      <w:proofErr w:type="spellStart"/>
      <w:r w:rsidRPr="000745FC">
        <w:rPr>
          <w:rFonts w:ascii="Times New Roman" w:hAnsi="Times New Roman" w:cs="Times New Roman"/>
          <w:i/>
          <w:iCs/>
        </w:rPr>
        <w:t>The</w:t>
      </w:r>
      <w:proofErr w:type="spellEnd"/>
      <w:r w:rsidRPr="000745FC">
        <w:rPr>
          <w:rFonts w:ascii="Times New Roman" w:hAnsi="Times New Roman" w:cs="Times New Roman"/>
        </w:rPr>
        <w:t xml:space="preserve"> </w:t>
      </w:r>
      <w:proofErr w:type="spellStart"/>
      <w:r w:rsidRPr="000745FC">
        <w:rPr>
          <w:rFonts w:ascii="Times New Roman" w:hAnsi="Times New Roman" w:cs="Times New Roman"/>
          <w:i/>
          <w:iCs/>
        </w:rPr>
        <w:t>Company</w:t>
      </w:r>
      <w:proofErr w:type="spellEnd"/>
      <w:r w:rsidRPr="000745FC">
        <w:rPr>
          <w:rFonts w:ascii="Times New Roman" w:hAnsi="Times New Roman" w:cs="Times New Roman"/>
        </w:rPr>
        <w:t xml:space="preserve">”). </w:t>
      </w:r>
      <w:r w:rsidR="00AE6A6D">
        <w:rPr>
          <w:rFonts w:ascii="Times New Roman" w:hAnsi="Times New Roman" w:cs="Times New Roman"/>
        </w:rPr>
        <w:t xml:space="preserve">Definimos também um segundo conjunto de </w:t>
      </w:r>
      <w:r w:rsidRPr="000745FC">
        <w:rPr>
          <w:rFonts w:ascii="Times New Roman" w:hAnsi="Times New Roman" w:cs="Times New Roman"/>
        </w:rPr>
        <w:t xml:space="preserve">categorias que permitem um melhor agrupamento das necessidades, como por exemplo “Brown </w:t>
      </w:r>
      <w:proofErr w:type="spellStart"/>
      <w:r w:rsidRPr="000745FC">
        <w:rPr>
          <w:rFonts w:ascii="Times New Roman" w:hAnsi="Times New Roman" w:cs="Times New Roman"/>
        </w:rPr>
        <w:t>Bags</w:t>
      </w:r>
      <w:proofErr w:type="spellEnd"/>
      <w:r w:rsidRPr="000745FC">
        <w:rPr>
          <w:rFonts w:ascii="Times New Roman" w:hAnsi="Times New Roman" w:cs="Times New Roman"/>
        </w:rPr>
        <w:t>”, “</w:t>
      </w:r>
      <w:proofErr w:type="spellStart"/>
      <w:r w:rsidRPr="000745FC">
        <w:rPr>
          <w:rFonts w:ascii="Times New Roman" w:hAnsi="Times New Roman" w:cs="Times New Roman"/>
        </w:rPr>
        <w:t>Qualification</w:t>
      </w:r>
      <w:proofErr w:type="spellEnd"/>
      <w:r w:rsidRPr="000745FC">
        <w:rPr>
          <w:rFonts w:ascii="Times New Roman" w:hAnsi="Times New Roman" w:cs="Times New Roman"/>
        </w:rPr>
        <w:t xml:space="preserve"> </w:t>
      </w:r>
      <w:proofErr w:type="spellStart"/>
      <w:r w:rsidRPr="000745FC">
        <w:rPr>
          <w:rFonts w:ascii="Times New Roman" w:hAnsi="Times New Roman" w:cs="Times New Roman"/>
        </w:rPr>
        <w:t>Offers</w:t>
      </w:r>
      <w:proofErr w:type="spellEnd"/>
      <w:r w:rsidRPr="000745FC">
        <w:rPr>
          <w:rFonts w:ascii="Times New Roman" w:hAnsi="Times New Roman" w:cs="Times New Roman"/>
        </w:rPr>
        <w:t>”</w:t>
      </w:r>
      <w:r w:rsidR="00AE6A6D">
        <w:rPr>
          <w:rFonts w:ascii="Times New Roman" w:hAnsi="Times New Roman" w:cs="Times New Roman"/>
        </w:rPr>
        <w:t>,</w:t>
      </w:r>
      <w:r w:rsidRPr="000745FC">
        <w:rPr>
          <w:rFonts w:ascii="Times New Roman" w:hAnsi="Times New Roman" w:cs="Times New Roman"/>
        </w:rPr>
        <w:t xml:space="preserve"> “Software </w:t>
      </w:r>
      <w:proofErr w:type="spellStart"/>
      <w:r w:rsidRPr="000745FC">
        <w:rPr>
          <w:rFonts w:ascii="Times New Roman" w:hAnsi="Times New Roman" w:cs="Times New Roman"/>
        </w:rPr>
        <w:t>Components</w:t>
      </w:r>
      <w:proofErr w:type="spellEnd"/>
      <w:r w:rsidRPr="000745FC">
        <w:rPr>
          <w:rFonts w:ascii="Times New Roman" w:hAnsi="Times New Roman" w:cs="Times New Roman"/>
        </w:rPr>
        <w:t xml:space="preserve"> </w:t>
      </w:r>
      <w:proofErr w:type="spellStart"/>
      <w:r w:rsidRPr="000745FC">
        <w:rPr>
          <w:rFonts w:ascii="Times New Roman" w:hAnsi="Times New Roman" w:cs="Times New Roman"/>
        </w:rPr>
        <w:t>Development</w:t>
      </w:r>
      <w:proofErr w:type="spellEnd"/>
      <w:r w:rsidRPr="000745FC">
        <w:rPr>
          <w:rFonts w:ascii="Times New Roman" w:hAnsi="Times New Roman" w:cs="Times New Roman"/>
        </w:rPr>
        <w:t xml:space="preserve">” </w:t>
      </w:r>
      <w:r w:rsidR="00AE6A6D">
        <w:rPr>
          <w:rFonts w:ascii="Times New Roman" w:hAnsi="Times New Roman" w:cs="Times New Roman"/>
        </w:rPr>
        <w:t>ou</w:t>
      </w:r>
      <w:r w:rsidRPr="000745FC">
        <w:rPr>
          <w:rFonts w:ascii="Times New Roman" w:hAnsi="Times New Roman" w:cs="Times New Roman"/>
        </w:rPr>
        <w:t xml:space="preserve"> “</w:t>
      </w:r>
      <w:proofErr w:type="spellStart"/>
      <w:r w:rsidRPr="000745FC">
        <w:rPr>
          <w:rFonts w:ascii="Times New Roman" w:hAnsi="Times New Roman" w:cs="Times New Roman"/>
          <w:i/>
          <w:iCs/>
        </w:rPr>
        <w:t>Planning</w:t>
      </w:r>
      <w:proofErr w:type="spellEnd"/>
      <w:r w:rsidRPr="000745F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745FC">
        <w:rPr>
          <w:rFonts w:ascii="Times New Roman" w:hAnsi="Times New Roman" w:cs="Times New Roman"/>
          <w:i/>
          <w:iCs/>
        </w:rPr>
        <w:t>of</w:t>
      </w:r>
      <w:proofErr w:type="spellEnd"/>
      <w:r w:rsidRPr="000745F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745FC">
        <w:rPr>
          <w:rFonts w:ascii="Times New Roman" w:hAnsi="Times New Roman" w:cs="Times New Roman"/>
          <w:i/>
          <w:iCs/>
        </w:rPr>
        <w:t>events</w:t>
      </w:r>
      <w:proofErr w:type="spellEnd"/>
      <w:r w:rsidRPr="000745FC">
        <w:rPr>
          <w:rFonts w:ascii="Times New Roman" w:hAnsi="Times New Roman" w:cs="Times New Roman"/>
        </w:rPr>
        <w:t>”.</w:t>
      </w:r>
      <w:r w:rsidR="00207313">
        <w:rPr>
          <w:rFonts w:ascii="Times New Roman" w:hAnsi="Times New Roman" w:cs="Times New Roman"/>
        </w:rPr>
        <w:t xml:space="preserve"> Foi ainda definido um terceiro grupo de categorias que poderá tomar os valores “</w:t>
      </w:r>
      <w:proofErr w:type="spellStart"/>
      <w:r w:rsidR="00207313" w:rsidRPr="00207313">
        <w:rPr>
          <w:rFonts w:ascii="Times New Roman" w:hAnsi="Times New Roman" w:cs="Times New Roman"/>
          <w:i/>
          <w:iCs/>
        </w:rPr>
        <w:t>High</w:t>
      </w:r>
      <w:proofErr w:type="spellEnd"/>
      <w:r w:rsidR="00207313">
        <w:rPr>
          <w:rFonts w:ascii="Times New Roman" w:hAnsi="Times New Roman" w:cs="Times New Roman"/>
        </w:rPr>
        <w:t>”, “</w:t>
      </w:r>
      <w:proofErr w:type="spellStart"/>
      <w:r w:rsidR="00207313" w:rsidRPr="00207313">
        <w:rPr>
          <w:rFonts w:ascii="Times New Roman" w:hAnsi="Times New Roman" w:cs="Times New Roman"/>
          <w:i/>
          <w:iCs/>
        </w:rPr>
        <w:t>Medium</w:t>
      </w:r>
      <w:proofErr w:type="spellEnd"/>
      <w:r w:rsidR="00207313">
        <w:rPr>
          <w:rFonts w:ascii="Times New Roman" w:hAnsi="Times New Roman" w:cs="Times New Roman"/>
        </w:rPr>
        <w:t>” ou “</w:t>
      </w:r>
      <w:proofErr w:type="spellStart"/>
      <w:r w:rsidR="00207313" w:rsidRPr="00207313">
        <w:rPr>
          <w:rFonts w:ascii="Times New Roman" w:hAnsi="Times New Roman" w:cs="Times New Roman"/>
          <w:i/>
          <w:iCs/>
        </w:rPr>
        <w:t>Low</w:t>
      </w:r>
      <w:proofErr w:type="spellEnd"/>
      <w:r w:rsidR="00207313">
        <w:rPr>
          <w:rFonts w:ascii="Times New Roman" w:hAnsi="Times New Roman" w:cs="Times New Roman"/>
        </w:rPr>
        <w:t xml:space="preserve">”, correspondentes ao grau de prioridade com que as necessidades foram criadas. </w:t>
      </w:r>
      <w:r w:rsidR="00AE6A6D">
        <w:rPr>
          <w:rFonts w:ascii="Times New Roman" w:hAnsi="Times New Roman" w:cs="Times New Roman"/>
        </w:rPr>
        <w:t>A ideia principal é possibilitar a conjugação de</w:t>
      </w:r>
      <w:r w:rsidR="001B0A6F">
        <w:rPr>
          <w:rFonts w:ascii="Times New Roman" w:hAnsi="Times New Roman" w:cs="Times New Roman"/>
        </w:rPr>
        <w:t xml:space="preserve"> categorias, funcionando como</w:t>
      </w:r>
      <w:r w:rsidR="00AE6A6D">
        <w:rPr>
          <w:rFonts w:ascii="Times New Roman" w:hAnsi="Times New Roman" w:cs="Times New Roman"/>
        </w:rPr>
        <w:t xml:space="preserve"> filtros através da seleção do tipo da necessidade</w:t>
      </w:r>
      <w:r w:rsidR="00207313">
        <w:rPr>
          <w:rFonts w:ascii="Times New Roman" w:hAnsi="Times New Roman" w:cs="Times New Roman"/>
        </w:rPr>
        <w:t>,</w:t>
      </w:r>
      <w:r w:rsidR="00AE6A6D">
        <w:rPr>
          <w:rFonts w:ascii="Times New Roman" w:hAnsi="Times New Roman" w:cs="Times New Roman"/>
        </w:rPr>
        <w:t xml:space="preserve"> se se realiza no interior ou exterior das instalações da empresa</w:t>
      </w:r>
      <w:r w:rsidR="00207313">
        <w:rPr>
          <w:rFonts w:ascii="Times New Roman" w:hAnsi="Times New Roman" w:cs="Times New Roman"/>
        </w:rPr>
        <w:t xml:space="preserve"> e qual a sua prioridade</w:t>
      </w:r>
      <w:r w:rsidR="00AE6A6D">
        <w:rPr>
          <w:rFonts w:ascii="Times New Roman" w:hAnsi="Times New Roman" w:cs="Times New Roman"/>
        </w:rPr>
        <w:t>.</w:t>
      </w:r>
      <w:r w:rsidR="001B0A6F">
        <w:rPr>
          <w:rFonts w:ascii="Times New Roman" w:hAnsi="Times New Roman" w:cs="Times New Roman"/>
        </w:rPr>
        <w:t xml:space="preserve"> A seleção dos filtros irá levar a uma atualização da lista para conter apenas necessidades que se enquadrem nessa mesma seleção. </w:t>
      </w:r>
      <w:r w:rsidRPr="000745FC">
        <w:rPr>
          <w:rFonts w:ascii="Times New Roman" w:hAnsi="Times New Roman" w:cs="Times New Roman"/>
        </w:rPr>
        <w:t>Este ecrã apresenta ainda um botão que servirá para criar uma nova necessidade, criação esta acessível a todos os utilizadores autenticados</w:t>
      </w:r>
      <w:r>
        <w:rPr>
          <w:rFonts w:ascii="Times New Roman" w:hAnsi="Times New Roman" w:cs="Times New Roman"/>
        </w:rPr>
        <w:t>,</w:t>
      </w:r>
      <w:r w:rsidRPr="000745FC">
        <w:rPr>
          <w:rFonts w:ascii="Times New Roman" w:hAnsi="Times New Roman" w:cs="Times New Roman"/>
        </w:rPr>
        <w:t xml:space="preserve"> que decorrerá num novo ecrã</w:t>
      </w:r>
      <w:r>
        <w:rPr>
          <w:rFonts w:ascii="Times New Roman" w:hAnsi="Times New Roman" w:cs="Times New Roman"/>
        </w:rPr>
        <w:t xml:space="preserve"> e que terá como </w:t>
      </w:r>
      <w:r w:rsidR="00001371">
        <w:rPr>
          <w:rFonts w:ascii="Times New Roman" w:hAnsi="Times New Roman" w:cs="Times New Roman"/>
        </w:rPr>
        <w:t>opção (obrigatória)</w:t>
      </w:r>
      <w:r>
        <w:rPr>
          <w:rFonts w:ascii="Times New Roman" w:hAnsi="Times New Roman" w:cs="Times New Roman"/>
        </w:rPr>
        <w:t xml:space="preserve"> de criação a</w:t>
      </w:r>
      <w:r w:rsidR="00BC0A0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categoria</w:t>
      </w:r>
      <w:r w:rsidR="00BC0A0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qual associar a nova necessidade</w:t>
      </w:r>
      <w:r w:rsidRPr="000745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745FC">
        <w:rPr>
          <w:rFonts w:ascii="Times New Roman" w:hAnsi="Times New Roman" w:cs="Times New Roman"/>
        </w:rPr>
        <w:t xml:space="preserve">Ao clicar numa necessidade, será apresentado um novo ecrã com os detalhes da mesma e a possibilidade do utilizador se candidatar, se for uma necessidade com esse propósito. </w:t>
      </w:r>
      <w:r w:rsidR="00D80D54">
        <w:rPr>
          <w:rFonts w:ascii="Times New Roman" w:hAnsi="Times New Roman" w:cs="Times New Roman"/>
        </w:rPr>
        <w:t>O autor da necessidade irá receber a notificação de que existe um novo candidato, dando-lhe a opção de após carregar na notificação ser redirecionado para o ecrã de detalhe</w:t>
      </w:r>
      <w:r w:rsidR="00BC0A08">
        <w:rPr>
          <w:rFonts w:ascii="Times New Roman" w:hAnsi="Times New Roman" w:cs="Times New Roman"/>
        </w:rPr>
        <w:t>,</w:t>
      </w:r>
      <w:r w:rsidR="00D80D54">
        <w:rPr>
          <w:rFonts w:ascii="Times New Roman" w:hAnsi="Times New Roman" w:cs="Times New Roman"/>
        </w:rPr>
        <w:t xml:space="preserve"> podendo ler a descrição realizada pelo candidato e aceitar ou rejeitar. O candidato irá receber uma notificação nos casos em que a necessidade for fechada/cancelada, e quando a sua candidatura for aceite/recusada. </w:t>
      </w:r>
      <w:r w:rsidRPr="000745FC">
        <w:rPr>
          <w:rFonts w:ascii="Times New Roman" w:hAnsi="Times New Roman" w:cs="Times New Roman"/>
        </w:rPr>
        <w:t xml:space="preserve">Um utilizador ao criar uma necessidade (e enquanto a mesma não for fechada) terá, neste ecrã de detalhe da mesma, a possibilidade de a editar ou de a eliminar. </w:t>
      </w:r>
      <w:r>
        <w:rPr>
          <w:rFonts w:ascii="Times New Roman" w:hAnsi="Times New Roman" w:cs="Times New Roman"/>
        </w:rPr>
        <w:t xml:space="preserve">Terá também a possibilidade de ver quem já se candidatou á necessidade criada </w:t>
      </w:r>
      <w:r w:rsidR="006779B8">
        <w:rPr>
          <w:rFonts w:ascii="Times New Roman" w:hAnsi="Times New Roman" w:cs="Times New Roman"/>
        </w:rPr>
        <w:t>pelo</w:t>
      </w:r>
      <w:r>
        <w:rPr>
          <w:rFonts w:ascii="Times New Roman" w:hAnsi="Times New Roman" w:cs="Times New Roman"/>
        </w:rPr>
        <w:t xml:space="preserve"> </w:t>
      </w:r>
      <w:r w:rsidR="006779B8">
        <w:rPr>
          <w:rFonts w:ascii="Times New Roman" w:hAnsi="Times New Roman" w:cs="Times New Roman"/>
        </w:rPr>
        <w:t>próprio</w:t>
      </w:r>
      <w:r w:rsidRPr="000745FC">
        <w:rPr>
          <w:rFonts w:ascii="Times New Roman" w:hAnsi="Times New Roman" w:cs="Times New Roman"/>
        </w:rPr>
        <w:t xml:space="preserve">, </w:t>
      </w:r>
      <w:r w:rsidR="006779B8">
        <w:rPr>
          <w:rFonts w:ascii="Times New Roman" w:hAnsi="Times New Roman" w:cs="Times New Roman"/>
        </w:rPr>
        <w:t xml:space="preserve">se a mesma apresentar </w:t>
      </w:r>
      <w:r>
        <w:rPr>
          <w:rFonts w:ascii="Times New Roman" w:hAnsi="Times New Roman" w:cs="Times New Roman"/>
        </w:rPr>
        <w:t>esse propósito</w:t>
      </w:r>
      <w:r w:rsidRPr="000745FC">
        <w:rPr>
          <w:rFonts w:ascii="Times New Roman" w:hAnsi="Times New Roman" w:cs="Times New Roman"/>
        </w:rPr>
        <w:t>.</w:t>
      </w:r>
      <w:r w:rsidR="00FD0BE8" w:rsidRPr="00FD0BE8">
        <w:rPr>
          <w:rFonts w:ascii="Times New Roman" w:hAnsi="Times New Roman" w:cs="Times New Roman"/>
          <w:noProof/>
        </w:rPr>
        <w:t xml:space="preserve"> </w:t>
      </w:r>
      <w:r w:rsidR="00D80D54">
        <w:rPr>
          <w:rFonts w:ascii="Times New Roman" w:hAnsi="Times New Roman" w:cs="Times New Roman"/>
          <w:noProof/>
        </w:rPr>
        <w:t xml:space="preserve">Uma necessidade que decorra fora das instalações da empresa, no ato da sua criação, o autor tem a possibilidade de </w:t>
      </w:r>
      <w:r w:rsidR="00D122A1">
        <w:rPr>
          <w:rFonts w:ascii="Times New Roman" w:hAnsi="Times New Roman" w:cs="Times New Roman"/>
          <w:noProof/>
        </w:rPr>
        <w:t xml:space="preserve">indicar o local através da plataforma </w:t>
      </w:r>
      <w:r w:rsidR="00D122A1" w:rsidRPr="00D122A1">
        <w:rPr>
          <w:rFonts w:ascii="Times New Roman" w:hAnsi="Times New Roman" w:cs="Times New Roman"/>
          <w:i/>
          <w:iCs/>
          <w:noProof/>
        </w:rPr>
        <w:t>Google Maps</w:t>
      </w:r>
      <w:r w:rsidR="00D122A1">
        <w:rPr>
          <w:rFonts w:ascii="Times New Roman" w:hAnsi="Times New Roman" w:cs="Times New Roman"/>
          <w:noProof/>
        </w:rPr>
        <w:t>.</w:t>
      </w:r>
    </w:p>
    <w:p w14:paraId="7012D418" w14:textId="6CDACDF8" w:rsidR="0049191E" w:rsidRDefault="0049191E" w:rsidP="00EB60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0E281E" wp14:editId="5E841C77">
            <wp:extent cx="4993640" cy="4197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4DF6" w14:textId="47E065F8" w:rsidR="00EB6060" w:rsidRDefault="00EB6060" w:rsidP="00BC3A16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171A5C" wp14:editId="7C8ABF4A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84045" cy="294005"/>
                <wp:effectExtent l="0" t="0" r="1905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86C07" w14:textId="6BC101F9" w:rsidR="00EB6060" w:rsidRDefault="00EB6060" w:rsidP="00EB6060">
                            <w:r>
                              <w:t xml:space="preserve">Figura 5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Necessity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Use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1A5C" id="_x0000_s1030" type="#_x0000_t202" style="position:absolute;left:0;text-align:left;margin-left:0;margin-top:.9pt;width:148.35pt;height:23.1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" stroked="f">
                <v:textbox>
                  <w:txbxContent>
                    <w:p w14:paraId="0F886C07" w14:textId="6BC101F9" w:rsidR="00EB6060" w:rsidRDefault="00EB6060" w:rsidP="00EB6060">
                      <w:r>
                        <w:t xml:space="preserve">Figura 5 –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Necessity</w:t>
                      </w:r>
                      <w:proofErr w:type="spellEnd"/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Use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E0F0F3" w14:textId="4A27036B" w:rsidR="00EB6060" w:rsidRDefault="00EB6060" w:rsidP="00BC3A16">
      <w:pPr>
        <w:jc w:val="both"/>
        <w:rPr>
          <w:rFonts w:ascii="Times New Roman" w:hAnsi="Times New Roman" w:cs="Times New Roman"/>
        </w:rPr>
      </w:pPr>
    </w:p>
    <w:p w14:paraId="47A8CFCE" w14:textId="5FD614D9" w:rsidR="00D80D54" w:rsidRPr="00BC0A08" w:rsidRDefault="004E1F51" w:rsidP="00F16A9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modo a organizar eventos ou feiras de emprego, o utilizador seleciona a categoria “</w:t>
      </w:r>
      <w:proofErr w:type="spellStart"/>
      <w:r>
        <w:rPr>
          <w:rFonts w:ascii="Times New Roman" w:hAnsi="Times New Roman" w:cs="Times New Roman"/>
          <w:i/>
          <w:iCs/>
        </w:rPr>
        <w:t>Planning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of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events</w:t>
      </w:r>
      <w:proofErr w:type="spellEnd"/>
      <w:r>
        <w:rPr>
          <w:rFonts w:ascii="Times New Roman" w:hAnsi="Times New Roman" w:cs="Times New Roman"/>
        </w:rPr>
        <w:t xml:space="preserve">”. </w:t>
      </w:r>
    </w:p>
    <w:p w14:paraId="3E4B82C1" w14:textId="77777777" w:rsidR="00D122A1" w:rsidRDefault="003D6522" w:rsidP="00F16A9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o objetivo de realizar apresentações informais de partilha de conhecimento</w:t>
      </w:r>
      <w:r w:rsidR="00AF7EC3">
        <w:rPr>
          <w:rFonts w:ascii="Times New Roman" w:hAnsi="Times New Roman" w:cs="Times New Roman"/>
        </w:rPr>
        <w:t xml:space="preserve"> </w:t>
      </w:r>
      <w:r w:rsidR="00D122A1">
        <w:rPr>
          <w:rFonts w:ascii="Times New Roman" w:hAnsi="Times New Roman" w:cs="Times New Roman"/>
        </w:rPr>
        <w:t xml:space="preserve">o utilizador seleciona </w:t>
      </w:r>
      <w:r w:rsidR="00AF7EC3">
        <w:rPr>
          <w:rFonts w:ascii="Times New Roman" w:hAnsi="Times New Roman" w:cs="Times New Roman"/>
        </w:rPr>
        <w:t>a</w:t>
      </w:r>
      <w:r w:rsidR="00D122A1">
        <w:rPr>
          <w:rFonts w:ascii="Times New Roman" w:hAnsi="Times New Roman" w:cs="Times New Roman"/>
        </w:rPr>
        <w:t xml:space="preserve"> </w:t>
      </w:r>
      <w:r w:rsidR="00AF7EC3">
        <w:rPr>
          <w:rFonts w:ascii="Times New Roman" w:hAnsi="Times New Roman" w:cs="Times New Roman"/>
        </w:rPr>
        <w:t>categoria “</w:t>
      </w:r>
      <w:r w:rsidR="009865D6" w:rsidRPr="009865D6">
        <w:rPr>
          <w:rFonts w:ascii="Times New Roman" w:hAnsi="Times New Roman" w:cs="Times New Roman"/>
          <w:i/>
          <w:iCs/>
        </w:rPr>
        <w:t>Brown</w:t>
      </w:r>
      <w:r w:rsidR="00730F56" w:rsidRPr="009865D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865D6" w:rsidRPr="009865D6">
        <w:rPr>
          <w:rFonts w:ascii="Times New Roman" w:hAnsi="Times New Roman" w:cs="Times New Roman"/>
          <w:i/>
          <w:iCs/>
        </w:rPr>
        <w:t>Bags</w:t>
      </w:r>
      <w:proofErr w:type="spellEnd"/>
      <w:r w:rsidR="00D122A1">
        <w:rPr>
          <w:rFonts w:ascii="Times New Roman" w:hAnsi="Times New Roman" w:cs="Times New Roman"/>
        </w:rPr>
        <w:t>.</w:t>
      </w:r>
      <w:r w:rsidR="00AF7EC3">
        <w:rPr>
          <w:rFonts w:ascii="Times New Roman" w:hAnsi="Times New Roman" w:cs="Times New Roman"/>
        </w:rPr>
        <w:t xml:space="preserve"> Todos os utilizadores devidamente autenticados poderão candidatar-se</w:t>
      </w:r>
      <w:r w:rsidR="00561714">
        <w:rPr>
          <w:rFonts w:ascii="Times New Roman" w:hAnsi="Times New Roman" w:cs="Times New Roman"/>
        </w:rPr>
        <w:t xml:space="preserve"> para assistir a </w:t>
      </w:r>
      <w:r w:rsidR="00AF7EC3">
        <w:rPr>
          <w:rFonts w:ascii="Times New Roman" w:hAnsi="Times New Roman" w:cs="Times New Roman"/>
        </w:rPr>
        <w:t>uma dada apresentação</w:t>
      </w:r>
      <w:r w:rsidR="00561714">
        <w:rPr>
          <w:rFonts w:ascii="Times New Roman" w:hAnsi="Times New Roman" w:cs="Times New Roman"/>
        </w:rPr>
        <w:t xml:space="preserve"> </w:t>
      </w:r>
      <w:r w:rsidR="00FB36B8">
        <w:rPr>
          <w:rFonts w:ascii="Times New Roman" w:hAnsi="Times New Roman" w:cs="Times New Roman"/>
        </w:rPr>
        <w:t>ou</w:t>
      </w:r>
      <w:r w:rsidR="00561714">
        <w:rPr>
          <w:rFonts w:ascii="Times New Roman" w:hAnsi="Times New Roman" w:cs="Times New Roman"/>
        </w:rPr>
        <w:t xml:space="preserve"> para a orientar</w:t>
      </w:r>
      <w:r w:rsidR="00AF7EC3">
        <w:rPr>
          <w:rFonts w:ascii="Times New Roman" w:hAnsi="Times New Roman" w:cs="Times New Roman"/>
        </w:rPr>
        <w:t>.</w:t>
      </w:r>
      <w:r w:rsidR="00561714">
        <w:rPr>
          <w:rFonts w:ascii="Times New Roman" w:hAnsi="Times New Roman" w:cs="Times New Roman"/>
        </w:rPr>
        <w:t xml:space="preserve"> No contexto desta necessidade interna é definida um</w:t>
      </w:r>
      <w:r w:rsidR="00E31EC0">
        <w:rPr>
          <w:rFonts w:ascii="Times New Roman" w:hAnsi="Times New Roman" w:cs="Times New Roman"/>
        </w:rPr>
        <w:t>a</w:t>
      </w:r>
      <w:r w:rsidR="00561714">
        <w:rPr>
          <w:rFonts w:ascii="Times New Roman" w:hAnsi="Times New Roman" w:cs="Times New Roman"/>
        </w:rPr>
        <w:t xml:space="preserve"> linha temporal que consiste numa primeira fase de candidaturas para escolha do orientador ou orientadores que irão conduzir a apresentação, seguida de uma segunda fase de candidaturas para utilizadores que tenham decidido assistir à apresentação.</w:t>
      </w:r>
      <w:r w:rsidR="00AF7EC3">
        <w:rPr>
          <w:rFonts w:ascii="Times New Roman" w:hAnsi="Times New Roman" w:cs="Times New Roman"/>
        </w:rPr>
        <w:t xml:space="preserve"> O autor de uma apresentação, no ecrã de detalhe da mesma, terá acesso a quem se candidatou </w:t>
      </w:r>
      <w:r w:rsidR="00E31EC0">
        <w:rPr>
          <w:rFonts w:ascii="Times New Roman" w:hAnsi="Times New Roman" w:cs="Times New Roman"/>
        </w:rPr>
        <w:t>para a orientar, podendo escolher um ou mais orientadores</w:t>
      </w:r>
      <w:r w:rsidR="009865D6">
        <w:rPr>
          <w:rFonts w:ascii="Times New Roman" w:hAnsi="Times New Roman" w:cs="Times New Roman"/>
        </w:rPr>
        <w:t xml:space="preserve"> com base na descrição apresentada pelos mesmos</w:t>
      </w:r>
      <w:r w:rsidR="00E31EC0">
        <w:rPr>
          <w:rFonts w:ascii="Times New Roman" w:hAnsi="Times New Roman" w:cs="Times New Roman"/>
        </w:rPr>
        <w:t>. Numa segunda fase após a escolha do</w:t>
      </w:r>
      <w:r w:rsidR="00FB36B8">
        <w:rPr>
          <w:rFonts w:ascii="Times New Roman" w:hAnsi="Times New Roman" w:cs="Times New Roman"/>
        </w:rPr>
        <w:t>(s)</w:t>
      </w:r>
      <w:r w:rsidR="00E31EC0">
        <w:rPr>
          <w:rFonts w:ascii="Times New Roman" w:hAnsi="Times New Roman" w:cs="Times New Roman"/>
        </w:rPr>
        <w:t xml:space="preserve"> mesmo</w:t>
      </w:r>
      <w:r w:rsidR="00FB36B8">
        <w:rPr>
          <w:rFonts w:ascii="Times New Roman" w:hAnsi="Times New Roman" w:cs="Times New Roman"/>
        </w:rPr>
        <w:t>(s),</w:t>
      </w:r>
      <w:r w:rsidR="00E31EC0">
        <w:rPr>
          <w:rFonts w:ascii="Times New Roman" w:hAnsi="Times New Roman" w:cs="Times New Roman"/>
        </w:rPr>
        <w:t xml:space="preserve"> o autor e o</w:t>
      </w:r>
      <w:r w:rsidR="00FB36B8">
        <w:rPr>
          <w:rFonts w:ascii="Times New Roman" w:hAnsi="Times New Roman" w:cs="Times New Roman"/>
        </w:rPr>
        <w:t>s</w:t>
      </w:r>
      <w:r w:rsidR="00E31EC0">
        <w:rPr>
          <w:rFonts w:ascii="Times New Roman" w:hAnsi="Times New Roman" w:cs="Times New Roman"/>
        </w:rPr>
        <w:t xml:space="preserve"> orientador</w:t>
      </w:r>
      <w:r w:rsidR="00FB36B8">
        <w:rPr>
          <w:rFonts w:ascii="Times New Roman" w:hAnsi="Times New Roman" w:cs="Times New Roman"/>
        </w:rPr>
        <w:t>es</w:t>
      </w:r>
      <w:r w:rsidR="00E31EC0">
        <w:rPr>
          <w:rFonts w:ascii="Times New Roman" w:hAnsi="Times New Roman" w:cs="Times New Roman"/>
        </w:rPr>
        <w:t xml:space="preserve"> terão a possibilidade de ver os </w:t>
      </w:r>
      <w:r w:rsidR="00FB36B8">
        <w:rPr>
          <w:rFonts w:ascii="Times New Roman" w:hAnsi="Times New Roman" w:cs="Times New Roman"/>
        </w:rPr>
        <w:t xml:space="preserve">utilizadores que se candidataram a assistir ao </w:t>
      </w:r>
      <w:proofErr w:type="spellStart"/>
      <w:r w:rsidR="00FB36B8">
        <w:rPr>
          <w:rFonts w:ascii="Times New Roman" w:hAnsi="Times New Roman" w:cs="Times New Roman"/>
          <w:i/>
          <w:iCs/>
        </w:rPr>
        <w:t>brown</w:t>
      </w:r>
      <w:proofErr w:type="spellEnd"/>
      <w:r w:rsidR="00FB36B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FB36B8">
        <w:rPr>
          <w:rFonts w:ascii="Times New Roman" w:hAnsi="Times New Roman" w:cs="Times New Roman"/>
          <w:i/>
          <w:iCs/>
        </w:rPr>
        <w:t>bag</w:t>
      </w:r>
      <w:proofErr w:type="spellEnd"/>
      <w:r w:rsidR="00FB36B8">
        <w:rPr>
          <w:rFonts w:ascii="Times New Roman" w:hAnsi="Times New Roman" w:cs="Times New Roman"/>
          <w:i/>
          <w:iCs/>
        </w:rPr>
        <w:t>,</w:t>
      </w:r>
      <w:r w:rsidR="00E31EC0">
        <w:rPr>
          <w:rFonts w:ascii="Times New Roman" w:hAnsi="Times New Roman" w:cs="Times New Roman"/>
        </w:rPr>
        <w:t xml:space="preserve"> </w:t>
      </w:r>
      <w:r w:rsidR="00AF7EC3">
        <w:rPr>
          <w:rFonts w:ascii="Times New Roman" w:hAnsi="Times New Roman" w:cs="Times New Roman"/>
        </w:rPr>
        <w:t xml:space="preserve">recebendo periodicamente uma notificação com o número de participantes. </w:t>
      </w:r>
      <w:r w:rsidR="00EB6EA7">
        <w:rPr>
          <w:rFonts w:ascii="Times New Roman" w:hAnsi="Times New Roman" w:cs="Times New Roman"/>
        </w:rPr>
        <w:t>Ne</w:t>
      </w:r>
      <w:r w:rsidR="00AF7EC3">
        <w:rPr>
          <w:rFonts w:ascii="Times New Roman" w:hAnsi="Times New Roman" w:cs="Times New Roman"/>
        </w:rPr>
        <w:t>sta atividade interna</w:t>
      </w:r>
      <w:r w:rsidR="00EB6EA7">
        <w:rPr>
          <w:rFonts w:ascii="Times New Roman" w:hAnsi="Times New Roman" w:cs="Times New Roman"/>
        </w:rPr>
        <w:t xml:space="preserve"> são aceites todos os candidatos</w:t>
      </w:r>
      <w:r w:rsidR="00FB36B8">
        <w:rPr>
          <w:rFonts w:ascii="Times New Roman" w:hAnsi="Times New Roman" w:cs="Times New Roman"/>
        </w:rPr>
        <w:t xml:space="preserve"> que pretendam assistir</w:t>
      </w:r>
      <w:r w:rsidR="00AF7EC3">
        <w:rPr>
          <w:rFonts w:ascii="Times New Roman" w:hAnsi="Times New Roman" w:cs="Times New Roman"/>
        </w:rPr>
        <w:t xml:space="preserve">. </w:t>
      </w:r>
    </w:p>
    <w:p w14:paraId="1E0F27C8" w14:textId="122A9363" w:rsidR="00EB6EA7" w:rsidRDefault="005A4231" w:rsidP="00F16A9D">
      <w:pPr>
        <w:ind w:firstLine="708"/>
        <w:jc w:val="both"/>
        <w:rPr>
          <w:rFonts w:ascii="Times New Roman" w:hAnsi="Times New Roman" w:cs="Times New Roman"/>
        </w:rPr>
      </w:pPr>
      <w:r w:rsidRPr="005A4231">
        <w:rPr>
          <w:rFonts w:ascii="Times New Roman" w:hAnsi="Times New Roman" w:cs="Times New Roman"/>
        </w:rPr>
        <w:t>A categoria “</w:t>
      </w:r>
      <w:proofErr w:type="spellStart"/>
      <w:r w:rsidRPr="005A4231">
        <w:rPr>
          <w:rFonts w:ascii="Times New Roman" w:hAnsi="Times New Roman" w:cs="Times New Roman"/>
          <w:i/>
          <w:iCs/>
        </w:rPr>
        <w:t>Make</w:t>
      </w:r>
      <w:proofErr w:type="spellEnd"/>
      <w:r w:rsidRPr="005A4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</w:t>
      </w:r>
      <w:r w:rsidRPr="005A4231">
        <w:rPr>
          <w:rFonts w:ascii="Times New Roman" w:hAnsi="Times New Roman" w:cs="Times New Roman"/>
          <w:i/>
          <w:iCs/>
        </w:rPr>
        <w:t>ost</w:t>
      </w:r>
      <w:proofErr w:type="spellEnd"/>
      <w:r w:rsidRPr="005A4231">
        <w:rPr>
          <w:rFonts w:ascii="Times New Roman" w:hAnsi="Times New Roman" w:cs="Times New Roman"/>
        </w:rPr>
        <w:t>” tem com</w:t>
      </w:r>
      <w:r>
        <w:rPr>
          <w:rFonts w:ascii="Times New Roman" w:hAnsi="Times New Roman" w:cs="Times New Roman"/>
        </w:rPr>
        <w:t xml:space="preserve">o objetivo a criação de um </w:t>
      </w:r>
      <w:proofErr w:type="spellStart"/>
      <w:r w:rsidRPr="005A4231">
        <w:rPr>
          <w:rFonts w:ascii="Times New Roman" w:hAnsi="Times New Roman" w:cs="Times New Roman"/>
          <w:i/>
          <w:iCs/>
        </w:rPr>
        <w:t>post</w:t>
      </w:r>
      <w:proofErr w:type="spellEnd"/>
      <w:r>
        <w:rPr>
          <w:rFonts w:ascii="Times New Roman" w:hAnsi="Times New Roman" w:cs="Times New Roman"/>
        </w:rPr>
        <w:t xml:space="preserve"> numa rede social ou </w:t>
      </w:r>
      <w:r w:rsidRPr="005A4231">
        <w:rPr>
          <w:rFonts w:ascii="Times New Roman" w:hAnsi="Times New Roman" w:cs="Times New Roman"/>
          <w:i/>
          <w:iCs/>
        </w:rPr>
        <w:t>blog</w:t>
      </w:r>
      <w:r>
        <w:rPr>
          <w:rFonts w:ascii="Times New Roman" w:hAnsi="Times New Roman" w:cs="Times New Roman"/>
          <w:i/>
          <w:iCs/>
        </w:rPr>
        <w:t xml:space="preserve">. </w:t>
      </w:r>
      <w:r w:rsidRPr="005A4231">
        <w:rPr>
          <w:rFonts w:ascii="Times New Roman" w:hAnsi="Times New Roman" w:cs="Times New Roman"/>
        </w:rPr>
        <w:t>O uti</w:t>
      </w:r>
      <w:r>
        <w:rPr>
          <w:rFonts w:ascii="Times New Roman" w:hAnsi="Times New Roman" w:cs="Times New Roman"/>
        </w:rPr>
        <w:t xml:space="preserve">lizador ao </w:t>
      </w:r>
      <w:r w:rsidR="00D122A1">
        <w:rPr>
          <w:rFonts w:ascii="Times New Roman" w:hAnsi="Times New Roman" w:cs="Times New Roman"/>
        </w:rPr>
        <w:t xml:space="preserve">filtrar </w:t>
      </w:r>
      <w:r>
        <w:rPr>
          <w:rFonts w:ascii="Times New Roman" w:hAnsi="Times New Roman" w:cs="Times New Roman"/>
        </w:rPr>
        <w:t xml:space="preserve">esta categoria </w:t>
      </w:r>
      <w:r w:rsidR="00D122A1">
        <w:rPr>
          <w:rFonts w:ascii="Times New Roman" w:hAnsi="Times New Roman" w:cs="Times New Roman"/>
        </w:rPr>
        <w:t>ser-lhe-á apresentado</w:t>
      </w:r>
      <w:r>
        <w:rPr>
          <w:rFonts w:ascii="Times New Roman" w:hAnsi="Times New Roman" w:cs="Times New Roman"/>
        </w:rPr>
        <w:t xml:space="preserve"> a lista dos </w:t>
      </w:r>
      <w:proofErr w:type="spellStart"/>
      <w:r w:rsidRPr="005A4231">
        <w:rPr>
          <w:rFonts w:ascii="Times New Roman" w:hAnsi="Times New Roman" w:cs="Times New Roman"/>
          <w:i/>
          <w:iCs/>
        </w:rPr>
        <w:t>posts</w:t>
      </w:r>
      <w:proofErr w:type="spellEnd"/>
      <w:r w:rsidR="00217CB4">
        <w:rPr>
          <w:rFonts w:ascii="Times New Roman" w:hAnsi="Times New Roman" w:cs="Times New Roman"/>
        </w:rPr>
        <w:t xml:space="preserve">. O utilizador ao carregar num </w:t>
      </w:r>
      <w:proofErr w:type="spellStart"/>
      <w:r w:rsidR="00217CB4" w:rsidRPr="00217CB4">
        <w:rPr>
          <w:rFonts w:ascii="Times New Roman" w:hAnsi="Times New Roman" w:cs="Times New Roman"/>
          <w:i/>
          <w:iCs/>
        </w:rPr>
        <w:t>post</w:t>
      </w:r>
      <w:proofErr w:type="spellEnd"/>
      <w:r w:rsidR="00217CB4">
        <w:rPr>
          <w:rFonts w:ascii="Times New Roman" w:hAnsi="Times New Roman" w:cs="Times New Roman"/>
          <w:i/>
          <w:iCs/>
        </w:rPr>
        <w:t xml:space="preserve"> </w:t>
      </w:r>
      <w:r w:rsidR="00217CB4">
        <w:rPr>
          <w:rFonts w:ascii="Times New Roman" w:hAnsi="Times New Roman" w:cs="Times New Roman"/>
        </w:rPr>
        <w:t xml:space="preserve">navegará para um novo ecrã que apresentará os detalhes do mesmo. Os detalhes apresentados para um </w:t>
      </w:r>
      <w:proofErr w:type="spellStart"/>
      <w:r w:rsidR="00217CB4" w:rsidRPr="00217CB4">
        <w:rPr>
          <w:rFonts w:ascii="Times New Roman" w:hAnsi="Times New Roman" w:cs="Times New Roman"/>
          <w:i/>
          <w:iCs/>
        </w:rPr>
        <w:t>post</w:t>
      </w:r>
      <w:proofErr w:type="spellEnd"/>
      <w:r w:rsidR="00217CB4">
        <w:rPr>
          <w:rFonts w:ascii="Times New Roman" w:hAnsi="Times New Roman" w:cs="Times New Roman"/>
        </w:rPr>
        <w:t xml:space="preserve"> já publicado incluem uma breve descrição, um </w:t>
      </w:r>
      <w:r w:rsidR="00217CB4" w:rsidRPr="00217CB4">
        <w:rPr>
          <w:rFonts w:ascii="Times New Roman" w:hAnsi="Times New Roman" w:cs="Times New Roman"/>
          <w:i/>
          <w:iCs/>
        </w:rPr>
        <w:t>link</w:t>
      </w:r>
      <w:r w:rsidR="00217CB4">
        <w:rPr>
          <w:rFonts w:ascii="Times New Roman" w:hAnsi="Times New Roman" w:cs="Times New Roman"/>
          <w:i/>
          <w:iCs/>
        </w:rPr>
        <w:t xml:space="preserve"> </w:t>
      </w:r>
      <w:r w:rsidR="00217CB4">
        <w:rPr>
          <w:rFonts w:ascii="Times New Roman" w:hAnsi="Times New Roman" w:cs="Times New Roman"/>
        </w:rPr>
        <w:t xml:space="preserve">para o </w:t>
      </w:r>
      <w:proofErr w:type="spellStart"/>
      <w:r w:rsidR="00217CB4" w:rsidRPr="00217CB4">
        <w:rPr>
          <w:rFonts w:ascii="Times New Roman" w:hAnsi="Times New Roman" w:cs="Times New Roman"/>
          <w:i/>
          <w:iCs/>
        </w:rPr>
        <w:t>post</w:t>
      </w:r>
      <w:proofErr w:type="spellEnd"/>
      <w:r w:rsidR="00217CB4">
        <w:rPr>
          <w:rFonts w:ascii="Times New Roman" w:hAnsi="Times New Roman" w:cs="Times New Roman"/>
        </w:rPr>
        <w:t xml:space="preserve"> e a pessoa que o realizou. Os detalhes para um </w:t>
      </w:r>
      <w:proofErr w:type="spellStart"/>
      <w:r w:rsidR="00217CB4" w:rsidRPr="00217CB4">
        <w:rPr>
          <w:rFonts w:ascii="Times New Roman" w:hAnsi="Times New Roman" w:cs="Times New Roman"/>
          <w:i/>
          <w:iCs/>
        </w:rPr>
        <w:t>post</w:t>
      </w:r>
      <w:proofErr w:type="spellEnd"/>
      <w:r w:rsidR="00217CB4">
        <w:rPr>
          <w:rFonts w:ascii="Times New Roman" w:hAnsi="Times New Roman" w:cs="Times New Roman"/>
        </w:rPr>
        <w:t xml:space="preserve"> não publicado incluem a possibilidade de o utilizador se candidatar </w:t>
      </w:r>
      <w:r w:rsidR="00D773D9">
        <w:rPr>
          <w:rFonts w:ascii="Times New Roman" w:hAnsi="Times New Roman" w:cs="Times New Roman"/>
        </w:rPr>
        <w:t>para o realizar</w:t>
      </w:r>
      <w:r w:rsidR="00B65B1B">
        <w:rPr>
          <w:rFonts w:ascii="Times New Roman" w:hAnsi="Times New Roman" w:cs="Times New Roman"/>
        </w:rPr>
        <w:t>, assim como uma breve descrição</w:t>
      </w:r>
      <w:r w:rsidR="00D773D9">
        <w:rPr>
          <w:rFonts w:ascii="Times New Roman" w:hAnsi="Times New Roman" w:cs="Times New Roman"/>
        </w:rPr>
        <w:t>.</w:t>
      </w:r>
    </w:p>
    <w:p w14:paraId="4675E4FE" w14:textId="02A8281F" w:rsidR="006F6C5E" w:rsidRDefault="00730F56" w:rsidP="00F16A9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 o objetivo de possibilitar ofertas de formação dentro da empresa, foi definida a categoria “</w:t>
      </w:r>
      <w:proofErr w:type="spellStart"/>
      <w:r w:rsidR="00443402">
        <w:rPr>
          <w:rFonts w:ascii="Times New Roman" w:hAnsi="Times New Roman" w:cs="Times New Roman"/>
          <w:i/>
          <w:iCs/>
        </w:rPr>
        <w:t>Qualification</w:t>
      </w:r>
      <w:proofErr w:type="spellEnd"/>
      <w:r w:rsidR="004434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402">
        <w:rPr>
          <w:rFonts w:ascii="Times New Roman" w:hAnsi="Times New Roman" w:cs="Times New Roman"/>
          <w:i/>
          <w:iCs/>
        </w:rPr>
        <w:t>Offers</w:t>
      </w:r>
      <w:proofErr w:type="spellEnd"/>
      <w:r>
        <w:rPr>
          <w:rFonts w:ascii="Times New Roman" w:hAnsi="Times New Roman" w:cs="Times New Roman"/>
        </w:rPr>
        <w:t xml:space="preserve">”. Esta categoria apresenta uma dinâmica semelhante à categoria </w:t>
      </w:r>
      <w:r w:rsidRPr="00730F56">
        <w:rPr>
          <w:rFonts w:ascii="Times New Roman" w:hAnsi="Times New Roman" w:cs="Times New Roman"/>
          <w:i/>
          <w:iCs/>
        </w:rPr>
        <w:t xml:space="preserve">“Informal </w:t>
      </w:r>
      <w:proofErr w:type="spellStart"/>
      <w:r w:rsidRPr="00730F56">
        <w:rPr>
          <w:rFonts w:ascii="Times New Roman" w:hAnsi="Times New Roman" w:cs="Times New Roman"/>
          <w:i/>
          <w:iCs/>
        </w:rPr>
        <w:t>Presentations</w:t>
      </w:r>
      <w:proofErr w:type="spellEnd"/>
      <w:r>
        <w:rPr>
          <w:rFonts w:ascii="Times New Roman" w:hAnsi="Times New Roman" w:cs="Times New Roman"/>
          <w:i/>
          <w:iCs/>
        </w:rPr>
        <w:t xml:space="preserve">”, </w:t>
      </w:r>
      <w:r>
        <w:rPr>
          <w:rFonts w:ascii="Times New Roman" w:hAnsi="Times New Roman" w:cs="Times New Roman"/>
        </w:rPr>
        <w:t xml:space="preserve">visto que ambas procuram a partilha de conhecimento por parte de um </w:t>
      </w:r>
      <w:r w:rsidR="0064195F">
        <w:rPr>
          <w:rFonts w:ascii="Times New Roman" w:hAnsi="Times New Roman" w:cs="Times New Roman"/>
        </w:rPr>
        <w:t>ou mais oradores, definidos numa primeira instância, seguida de uma segunda fase em que os utilizadores poderão manifestar a sua intenção em</w:t>
      </w:r>
      <w:r w:rsidR="00A03482">
        <w:rPr>
          <w:rFonts w:ascii="Times New Roman" w:hAnsi="Times New Roman" w:cs="Times New Roman"/>
        </w:rPr>
        <w:t xml:space="preserve"> participar</w:t>
      </w:r>
      <w:r w:rsidR="0064195F">
        <w:rPr>
          <w:rFonts w:ascii="Times New Roman" w:hAnsi="Times New Roman" w:cs="Times New Roman"/>
        </w:rPr>
        <w:t xml:space="preserve">. </w:t>
      </w:r>
      <w:r w:rsidR="00464F9D">
        <w:rPr>
          <w:rFonts w:ascii="Times New Roman" w:hAnsi="Times New Roman" w:cs="Times New Roman"/>
        </w:rPr>
        <w:t>O principal fator que distingue estas duas categorias é a duração da atividade</w:t>
      </w:r>
      <w:r w:rsidR="00A03482">
        <w:rPr>
          <w:rFonts w:ascii="Times New Roman" w:hAnsi="Times New Roman" w:cs="Times New Roman"/>
        </w:rPr>
        <w:t>:</w:t>
      </w:r>
      <w:r w:rsidR="00464F9D">
        <w:rPr>
          <w:rFonts w:ascii="Times New Roman" w:hAnsi="Times New Roman" w:cs="Times New Roman"/>
        </w:rPr>
        <w:t xml:space="preserve"> uma oferta de formação decorrerá ao longo de várias sessões </w:t>
      </w:r>
      <w:r w:rsidR="00DB47E2">
        <w:rPr>
          <w:rFonts w:ascii="Times New Roman" w:hAnsi="Times New Roman" w:cs="Times New Roman"/>
        </w:rPr>
        <w:t xml:space="preserve">satisfazendo um </w:t>
      </w:r>
      <w:r w:rsidR="00A03482">
        <w:rPr>
          <w:rFonts w:ascii="Times New Roman" w:hAnsi="Times New Roman" w:cs="Times New Roman"/>
        </w:rPr>
        <w:t xml:space="preserve">número total de horas apresentado na descrição da necessidade, ao contrário de uma apresentação informal que é um acontecimento único de duração na ordem dos minutos. Posto isto, a dinâmica apresentada </w:t>
      </w:r>
      <w:r w:rsidR="009865D6">
        <w:rPr>
          <w:rFonts w:ascii="Times New Roman" w:hAnsi="Times New Roman" w:cs="Times New Roman"/>
        </w:rPr>
        <w:t xml:space="preserve">nesta categoria </w:t>
      </w:r>
      <w:r w:rsidR="00A03482">
        <w:rPr>
          <w:rFonts w:ascii="Times New Roman" w:hAnsi="Times New Roman" w:cs="Times New Roman"/>
        </w:rPr>
        <w:t>quanto a</w:t>
      </w:r>
      <w:r w:rsidR="00D122A1">
        <w:rPr>
          <w:rFonts w:ascii="Times New Roman" w:hAnsi="Times New Roman" w:cs="Times New Roman"/>
        </w:rPr>
        <w:t>o</w:t>
      </w:r>
      <w:r w:rsidR="00A03482">
        <w:rPr>
          <w:rFonts w:ascii="Times New Roman" w:hAnsi="Times New Roman" w:cs="Times New Roman"/>
        </w:rPr>
        <w:t xml:space="preserve"> ecrã</w:t>
      </w:r>
      <w:r w:rsidR="00D122A1">
        <w:rPr>
          <w:rFonts w:ascii="Times New Roman" w:hAnsi="Times New Roman" w:cs="Times New Roman"/>
        </w:rPr>
        <w:t xml:space="preserve"> de detalhes</w:t>
      </w:r>
      <w:r w:rsidR="00A03482">
        <w:rPr>
          <w:rFonts w:ascii="Times New Roman" w:hAnsi="Times New Roman" w:cs="Times New Roman"/>
        </w:rPr>
        <w:t xml:space="preserve"> e </w:t>
      </w:r>
      <w:r w:rsidR="00D122A1">
        <w:rPr>
          <w:rFonts w:ascii="Times New Roman" w:hAnsi="Times New Roman" w:cs="Times New Roman"/>
        </w:rPr>
        <w:t>metodologia</w:t>
      </w:r>
      <w:r w:rsidR="00A03482">
        <w:rPr>
          <w:rFonts w:ascii="Times New Roman" w:hAnsi="Times New Roman" w:cs="Times New Roman"/>
        </w:rPr>
        <w:t xml:space="preserve"> será semelhante </w:t>
      </w:r>
      <w:r w:rsidR="00D122A1">
        <w:rPr>
          <w:rFonts w:ascii="Times New Roman" w:hAnsi="Times New Roman" w:cs="Times New Roman"/>
        </w:rPr>
        <w:t>à</w:t>
      </w:r>
      <w:r w:rsidR="00A03482">
        <w:rPr>
          <w:rFonts w:ascii="Times New Roman" w:hAnsi="Times New Roman" w:cs="Times New Roman"/>
        </w:rPr>
        <w:t xml:space="preserve"> da categoria “</w:t>
      </w:r>
      <w:r w:rsidR="00A03482" w:rsidRPr="00A03482">
        <w:rPr>
          <w:rFonts w:ascii="Times New Roman" w:hAnsi="Times New Roman" w:cs="Times New Roman"/>
          <w:i/>
          <w:iCs/>
        </w:rPr>
        <w:t xml:space="preserve">Brown </w:t>
      </w:r>
      <w:proofErr w:type="spellStart"/>
      <w:r w:rsidR="00A03482" w:rsidRPr="00A03482">
        <w:rPr>
          <w:rFonts w:ascii="Times New Roman" w:hAnsi="Times New Roman" w:cs="Times New Roman"/>
          <w:i/>
          <w:iCs/>
        </w:rPr>
        <w:t>Bags</w:t>
      </w:r>
      <w:proofErr w:type="spellEnd"/>
      <w:r w:rsidR="00A03482">
        <w:rPr>
          <w:rFonts w:ascii="Times New Roman" w:hAnsi="Times New Roman" w:cs="Times New Roman"/>
        </w:rPr>
        <w:t>”</w:t>
      </w:r>
      <w:r w:rsidR="009865D6">
        <w:rPr>
          <w:rFonts w:ascii="Times New Roman" w:hAnsi="Times New Roman" w:cs="Times New Roman"/>
        </w:rPr>
        <w:t>.</w:t>
      </w:r>
    </w:p>
    <w:p w14:paraId="33DECD19" w14:textId="11CFA7EC" w:rsidR="001B76CD" w:rsidRDefault="001B76CD" w:rsidP="00F16A9D">
      <w:pPr>
        <w:ind w:firstLine="708"/>
        <w:jc w:val="both"/>
        <w:rPr>
          <w:rFonts w:ascii="Times New Roman" w:hAnsi="Times New Roman" w:cs="Times New Roman"/>
        </w:rPr>
      </w:pPr>
      <w:r w:rsidRPr="001B76CD">
        <w:rPr>
          <w:rFonts w:ascii="Times New Roman" w:hAnsi="Times New Roman" w:cs="Times New Roman"/>
        </w:rPr>
        <w:t>A categoria “</w:t>
      </w:r>
      <w:r w:rsidRPr="001B76CD">
        <w:rPr>
          <w:rFonts w:ascii="Times New Roman" w:hAnsi="Times New Roman" w:cs="Times New Roman"/>
          <w:i/>
          <w:iCs/>
        </w:rPr>
        <w:t xml:space="preserve">Software </w:t>
      </w:r>
      <w:proofErr w:type="spellStart"/>
      <w:r w:rsidRPr="001B76CD">
        <w:rPr>
          <w:rFonts w:ascii="Times New Roman" w:hAnsi="Times New Roman" w:cs="Times New Roman"/>
          <w:i/>
          <w:iCs/>
        </w:rPr>
        <w:t>Components</w:t>
      </w:r>
      <w:proofErr w:type="spellEnd"/>
      <w:r w:rsidRPr="001B76C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6CD">
        <w:rPr>
          <w:rFonts w:ascii="Times New Roman" w:hAnsi="Times New Roman" w:cs="Times New Roman"/>
          <w:i/>
          <w:iCs/>
        </w:rPr>
        <w:t>Development</w:t>
      </w:r>
      <w:proofErr w:type="spellEnd"/>
      <w:r w:rsidRPr="001B76CD">
        <w:rPr>
          <w:rFonts w:ascii="Times New Roman" w:hAnsi="Times New Roman" w:cs="Times New Roman"/>
        </w:rPr>
        <w:t>” tem como o</w:t>
      </w:r>
      <w:r>
        <w:rPr>
          <w:rFonts w:ascii="Times New Roman" w:hAnsi="Times New Roman" w:cs="Times New Roman"/>
        </w:rPr>
        <w:t xml:space="preserve">bjetivo propor projetos </w:t>
      </w:r>
      <w:r w:rsidR="00BC0A08">
        <w:rPr>
          <w:rFonts w:ascii="Times New Roman" w:hAnsi="Times New Roman" w:cs="Times New Roman"/>
        </w:rPr>
        <w:t xml:space="preserve">e procurar participantes para os mesmos, </w:t>
      </w:r>
      <w:r>
        <w:rPr>
          <w:rFonts w:ascii="Times New Roman" w:hAnsi="Times New Roman" w:cs="Times New Roman"/>
        </w:rPr>
        <w:t xml:space="preserve">no âmbito de desenvolvimento de </w:t>
      </w:r>
      <w:r>
        <w:rPr>
          <w:rFonts w:ascii="Times New Roman" w:hAnsi="Times New Roman" w:cs="Times New Roman"/>
          <w:i/>
          <w:iCs/>
        </w:rPr>
        <w:t>software</w:t>
      </w:r>
      <w:r>
        <w:rPr>
          <w:rFonts w:ascii="Times New Roman" w:hAnsi="Times New Roman" w:cs="Times New Roman"/>
        </w:rPr>
        <w:t xml:space="preserve">. Ao ser selecionada uma proposta será apresentado um novo ecrã com </w:t>
      </w:r>
      <w:r w:rsidR="00422E88">
        <w:rPr>
          <w:rFonts w:ascii="Times New Roman" w:hAnsi="Times New Roman" w:cs="Times New Roman"/>
        </w:rPr>
        <w:t xml:space="preserve">a sua descrição, detalhes </w:t>
      </w:r>
      <w:r>
        <w:rPr>
          <w:rFonts w:ascii="Times New Roman" w:hAnsi="Times New Roman" w:cs="Times New Roman"/>
        </w:rPr>
        <w:t xml:space="preserve">e com </w:t>
      </w:r>
      <w:r w:rsidR="00422E88">
        <w:rPr>
          <w:rFonts w:ascii="Times New Roman" w:hAnsi="Times New Roman" w:cs="Times New Roman"/>
        </w:rPr>
        <w:t xml:space="preserve">um botão que permitirá </w:t>
      </w:r>
      <w:ins w:id="78" w:author="Paula Graça" w:date="2020-04-06T03:11:00Z">
        <w:r w:rsidR="00CC56D6">
          <w:rPr>
            <w:rFonts w:ascii="Times New Roman" w:hAnsi="Times New Roman" w:cs="Times New Roman"/>
          </w:rPr>
          <w:t>a</w:t>
        </w:r>
      </w:ins>
      <w:r w:rsidR="00422E88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utilizador candidatar</w:t>
      </w:r>
      <w:r w:rsidR="00422E88">
        <w:rPr>
          <w:rFonts w:ascii="Times New Roman" w:hAnsi="Times New Roman" w:cs="Times New Roman"/>
        </w:rPr>
        <w:t>-se</w:t>
      </w:r>
      <w:r>
        <w:rPr>
          <w:rFonts w:ascii="Times New Roman" w:hAnsi="Times New Roman" w:cs="Times New Roman"/>
        </w:rPr>
        <w:t xml:space="preserve"> </w:t>
      </w:r>
      <w:r w:rsidR="00422E88">
        <w:rPr>
          <w:rFonts w:ascii="Times New Roman" w:hAnsi="Times New Roman" w:cs="Times New Roman"/>
        </w:rPr>
        <w:t>para integrar o projeto.</w:t>
      </w:r>
    </w:p>
    <w:p w14:paraId="056F1659" w14:textId="709D967D" w:rsidR="00F749E5" w:rsidRDefault="00F749E5" w:rsidP="00F16A9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o objetivo de proporcionar oportunidades de progressão na carreira </w:t>
      </w:r>
      <w:r w:rsidR="00E721ED">
        <w:rPr>
          <w:rFonts w:ascii="Times New Roman" w:hAnsi="Times New Roman" w:cs="Times New Roman"/>
        </w:rPr>
        <w:t xml:space="preserve">de forma espontânea, por exemplo, haver uma vaga para uma posição de </w:t>
      </w:r>
      <w:proofErr w:type="spellStart"/>
      <w:r w:rsidR="00E721ED" w:rsidRPr="00E721ED">
        <w:rPr>
          <w:rFonts w:ascii="Times New Roman" w:hAnsi="Times New Roman" w:cs="Times New Roman"/>
          <w:i/>
          <w:iCs/>
        </w:rPr>
        <w:t>tech</w:t>
      </w:r>
      <w:proofErr w:type="spellEnd"/>
      <w:r w:rsidR="00E721ED" w:rsidRPr="00E721ED">
        <w:rPr>
          <w:rFonts w:ascii="Times New Roman" w:hAnsi="Times New Roman" w:cs="Times New Roman"/>
          <w:i/>
          <w:iCs/>
        </w:rPr>
        <w:t xml:space="preserve"> lead</w:t>
      </w:r>
      <w:r w:rsidR="00E721ED">
        <w:rPr>
          <w:rFonts w:ascii="Times New Roman" w:hAnsi="Times New Roman" w:cs="Times New Roman"/>
        </w:rPr>
        <w:t xml:space="preserve"> num novo projeto, e os </w:t>
      </w:r>
      <w:proofErr w:type="spellStart"/>
      <w:r w:rsidR="00E721ED">
        <w:rPr>
          <w:rFonts w:ascii="Times New Roman" w:hAnsi="Times New Roman" w:cs="Times New Roman"/>
          <w:i/>
          <w:iCs/>
        </w:rPr>
        <w:t>seniors</w:t>
      </w:r>
      <w:proofErr w:type="spellEnd"/>
      <w:r w:rsidR="00E721ED">
        <w:rPr>
          <w:rFonts w:ascii="Times New Roman" w:hAnsi="Times New Roman" w:cs="Times New Roman"/>
        </w:rPr>
        <w:t xml:space="preserve"> interessados poderem candidatar-se a esta posição. O utilizador após selecionar a categoria “</w:t>
      </w:r>
      <w:proofErr w:type="spellStart"/>
      <w:r w:rsidR="00E721ED">
        <w:rPr>
          <w:rFonts w:ascii="Times New Roman" w:hAnsi="Times New Roman" w:cs="Times New Roman"/>
        </w:rPr>
        <w:t>Opportunities</w:t>
      </w:r>
      <w:proofErr w:type="spellEnd"/>
      <w:r w:rsidR="00E721ED">
        <w:rPr>
          <w:rFonts w:ascii="Times New Roman" w:hAnsi="Times New Roman" w:cs="Times New Roman"/>
        </w:rPr>
        <w:t xml:space="preserve"> for </w:t>
      </w:r>
      <w:proofErr w:type="spellStart"/>
      <w:r w:rsidR="00E721ED">
        <w:rPr>
          <w:rFonts w:ascii="Times New Roman" w:hAnsi="Times New Roman" w:cs="Times New Roman"/>
        </w:rPr>
        <w:t>Career</w:t>
      </w:r>
      <w:proofErr w:type="spellEnd"/>
      <w:r w:rsidR="00E721ED">
        <w:rPr>
          <w:rFonts w:ascii="Times New Roman" w:hAnsi="Times New Roman" w:cs="Times New Roman"/>
        </w:rPr>
        <w:t xml:space="preserve"> </w:t>
      </w:r>
      <w:proofErr w:type="spellStart"/>
      <w:r w:rsidR="00E721ED">
        <w:rPr>
          <w:rFonts w:ascii="Times New Roman" w:hAnsi="Times New Roman" w:cs="Times New Roman"/>
        </w:rPr>
        <w:t>Progression</w:t>
      </w:r>
      <w:proofErr w:type="spellEnd"/>
      <w:r w:rsidR="00E721ED">
        <w:rPr>
          <w:rFonts w:ascii="Times New Roman" w:hAnsi="Times New Roman" w:cs="Times New Roman"/>
        </w:rPr>
        <w:t>” serão apresentadas todas as necessidades</w:t>
      </w:r>
      <w:r w:rsidR="00E36E25">
        <w:rPr>
          <w:rFonts w:ascii="Times New Roman" w:hAnsi="Times New Roman" w:cs="Times New Roman"/>
        </w:rPr>
        <w:t xml:space="preserve"> correspondentes,</w:t>
      </w:r>
      <w:r w:rsidR="00E721ED">
        <w:rPr>
          <w:rFonts w:ascii="Times New Roman" w:hAnsi="Times New Roman" w:cs="Times New Roman"/>
        </w:rPr>
        <w:t xml:space="preserve"> sob a forma de uma lista</w:t>
      </w:r>
      <w:r w:rsidR="00E36E25">
        <w:rPr>
          <w:rFonts w:ascii="Times New Roman" w:hAnsi="Times New Roman" w:cs="Times New Roman"/>
        </w:rPr>
        <w:t>.</w:t>
      </w:r>
    </w:p>
    <w:p w14:paraId="11B8F4C7" w14:textId="6669D037" w:rsidR="00C62AD6" w:rsidRDefault="00C62AD6" w:rsidP="00F16A9D">
      <w:pPr>
        <w:ind w:firstLine="708"/>
        <w:jc w:val="both"/>
        <w:rPr>
          <w:rFonts w:ascii="Times New Roman" w:hAnsi="Times New Roman" w:cs="Times New Roman"/>
        </w:rPr>
      </w:pPr>
      <w:commentRangeStart w:id="79"/>
      <w:r w:rsidRPr="00C62AD6">
        <w:rPr>
          <w:rFonts w:ascii="Times New Roman" w:hAnsi="Times New Roman" w:cs="Times New Roman"/>
        </w:rPr>
        <w:t>A categoria “</w:t>
      </w:r>
      <w:proofErr w:type="spellStart"/>
      <w:r w:rsidRPr="00C62AD6">
        <w:rPr>
          <w:rFonts w:ascii="Times New Roman" w:hAnsi="Times New Roman" w:cs="Times New Roman"/>
        </w:rPr>
        <w:t>Off-</w:t>
      </w:r>
      <w:ins w:id="80" w:author="Paula Graça" w:date="2020-04-06T03:11:00Z">
        <w:r w:rsidR="00CC56D6">
          <w:rPr>
            <w:rFonts w:ascii="Times New Roman" w:hAnsi="Times New Roman" w:cs="Times New Roman"/>
          </w:rPr>
          <w:t>w</w:t>
        </w:r>
      </w:ins>
      <w:del w:id="81" w:author="Paula Graça" w:date="2020-04-06T03:11:00Z">
        <w:r w:rsidRPr="00C62AD6" w:rsidDel="00CC56D6">
          <w:rPr>
            <w:rFonts w:ascii="Times New Roman" w:hAnsi="Times New Roman" w:cs="Times New Roman"/>
          </w:rPr>
          <w:delText>W</w:delText>
        </w:r>
      </w:del>
      <w:r w:rsidRPr="00C62AD6">
        <w:rPr>
          <w:rFonts w:ascii="Times New Roman" w:hAnsi="Times New Roman" w:cs="Times New Roman"/>
        </w:rPr>
        <w:t>ork</w:t>
      </w:r>
      <w:proofErr w:type="spellEnd"/>
      <w:r w:rsidRPr="00C62AD6">
        <w:rPr>
          <w:rFonts w:ascii="Times New Roman" w:hAnsi="Times New Roman" w:cs="Times New Roman"/>
        </w:rPr>
        <w:t xml:space="preserve"> </w:t>
      </w:r>
      <w:proofErr w:type="spellStart"/>
      <w:r w:rsidRPr="00C62AD6">
        <w:rPr>
          <w:rFonts w:ascii="Times New Roman" w:hAnsi="Times New Roman" w:cs="Times New Roman"/>
        </w:rPr>
        <w:t>Activities</w:t>
      </w:r>
      <w:proofErr w:type="spellEnd"/>
      <w:r w:rsidRPr="00C62AD6">
        <w:rPr>
          <w:rFonts w:ascii="Times New Roman" w:hAnsi="Times New Roman" w:cs="Times New Roman"/>
        </w:rPr>
        <w:t>” permite a criação de</w:t>
      </w:r>
      <w:r>
        <w:rPr>
          <w:rFonts w:ascii="Times New Roman" w:hAnsi="Times New Roman" w:cs="Times New Roman"/>
        </w:rPr>
        <w:t xml:space="preserve"> necessidades com o intuito de realizar atividades lúdicas. A funcionalidade de candidaturas nesta categoria funciona de forma a que cada utilizador manifeste a sua vontade em participar no evento. </w:t>
      </w:r>
      <w:commentRangeEnd w:id="79"/>
      <w:r w:rsidR="00CC56D6">
        <w:rPr>
          <w:rStyle w:val="CommentReference"/>
        </w:rPr>
        <w:commentReference w:id="79"/>
      </w:r>
    </w:p>
    <w:p w14:paraId="4F73712C" w14:textId="77777777" w:rsidR="00532EC6" w:rsidRPr="00C62AD6" w:rsidRDefault="00532EC6" w:rsidP="00F16A9D">
      <w:pPr>
        <w:jc w:val="both"/>
      </w:pPr>
    </w:p>
    <w:p w14:paraId="09DB566E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1E43E06C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42AE3A4F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5E4A2024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494A7E5C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75399858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4CF39F7E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16DE1EC4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0D44BEC1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13DF063F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786EDB4A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4F6F88B5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16EEE681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337B2BB3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49E70897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289CF544" w14:textId="77777777" w:rsidR="00F16A9D" w:rsidRDefault="00F800CE" w:rsidP="00F16A9D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</w:t>
      </w:r>
      <w:r w:rsidR="00D82214">
        <w:rPr>
          <w:b/>
          <w:bCs/>
          <w:u w:val="single"/>
        </w:rPr>
        <w:t>.</w:t>
      </w:r>
      <w:r w:rsidR="00D82214">
        <w:t xml:space="preserve"> </w:t>
      </w:r>
      <w:r w:rsidR="00D82214" w:rsidRPr="00D82214">
        <w:rPr>
          <w:b/>
          <w:bCs/>
          <w:u w:val="single"/>
        </w:rPr>
        <w:t>Divulgação e calendarização das necessidades</w:t>
      </w:r>
      <w:r w:rsidR="00D82214" w:rsidRPr="00B12431">
        <w:rPr>
          <w:b/>
          <w:bCs/>
          <w:u w:val="single"/>
        </w:rPr>
        <w:t>:</w:t>
      </w:r>
    </w:p>
    <w:p w14:paraId="543D7813" w14:textId="09FF77A0" w:rsidR="00F16A9D" w:rsidRPr="00F16A9D" w:rsidRDefault="00304C24" w:rsidP="00F16A9D">
      <w:pPr>
        <w:ind w:firstLine="708"/>
        <w:jc w:val="both"/>
        <w:rPr>
          <w:b/>
          <w:bCs/>
          <w:u w:val="single"/>
        </w:rPr>
      </w:pPr>
      <w:r>
        <w:t>Com o objetivo de divulgar e calendarizar as necessidades internas da empresa, a barra de navegação da aplicação terá um botão que, quando carregado, redireciona o utilizador para um ecrã novo. Este ecrã apresenta um calendário</w:t>
      </w:r>
      <w:r w:rsidR="0071722B">
        <w:t xml:space="preserve"> </w:t>
      </w:r>
      <w:r>
        <w:t>com o qual o utilizador poderá interagir</w:t>
      </w:r>
      <w:r w:rsidR="001B0A6F">
        <w:t xml:space="preserve">. </w:t>
      </w:r>
      <w:r>
        <w:t xml:space="preserve"> </w:t>
      </w:r>
      <w:r w:rsidR="001B0A6F">
        <w:t xml:space="preserve">Neste calendário são apresentados todos os eventos organizados </w:t>
      </w:r>
      <w:r w:rsidR="00F800CE">
        <w:t>na sua respetiva data</w:t>
      </w:r>
      <w:r w:rsidR="001B0A6F">
        <w:t xml:space="preserve"> </w:t>
      </w:r>
      <w:r w:rsidR="00F800CE">
        <w:t xml:space="preserve">ou apenas filtrar os eventos </w:t>
      </w:r>
      <w:r w:rsidR="001B0A6F">
        <w:t xml:space="preserve">em </w:t>
      </w:r>
      <w:r>
        <w:t xml:space="preserve">que o mesmo participará. </w:t>
      </w:r>
      <w:r w:rsidR="002377A9">
        <w:t>Após a seleção de um dia no calendário, são apresentados os eventos</w:t>
      </w:r>
      <w:r w:rsidR="0058223A">
        <w:t>, dando a possibilidade ao utilizador de ver os</w:t>
      </w:r>
      <w:r w:rsidR="00F16A9D">
        <w:t xml:space="preserve"> </w:t>
      </w:r>
      <w:r w:rsidR="0058223A">
        <w:t xml:space="preserve">detalhes individuais após carregar num deles, num novo ecrã. </w:t>
      </w:r>
    </w:p>
    <w:p w14:paraId="522CCC4E" w14:textId="77777777" w:rsidR="00F16A9D" w:rsidRDefault="00F16A9D" w:rsidP="00F16A9D">
      <w:pPr>
        <w:jc w:val="center"/>
      </w:pPr>
    </w:p>
    <w:p w14:paraId="64F9F442" w14:textId="7F868F5D" w:rsidR="00F16A9D" w:rsidRDefault="00F16A9D" w:rsidP="00F16A9D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F6C5EA" wp14:editId="1EEDBBCB">
            <wp:extent cx="4991681" cy="370530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74" cy="379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1314" w14:textId="6836F1F9" w:rsidR="00F16A9D" w:rsidRDefault="00F16A9D" w:rsidP="00BC3A16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7257CA" wp14:editId="0757CC62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44675" cy="285750"/>
                <wp:effectExtent l="0" t="0" r="3175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9F7C3" w14:textId="617FE6D4" w:rsidR="00F16A9D" w:rsidRDefault="00F16A9D" w:rsidP="00F16A9D">
                            <w:r>
                              <w:t xml:space="preserve">Figura 6 – </w:t>
                            </w:r>
                            <w:r>
                              <w:rPr>
                                <w:i/>
                                <w:iCs/>
                              </w:rPr>
                              <w:t>Calendar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Use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57CA" id="_x0000_s1031" type="#_x0000_t202" style="position:absolute;left:0;text-align:left;margin-left:0;margin-top:.55pt;width:145.25pt;height:22.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" stroked="f">
                <v:textbox>
                  <w:txbxContent>
                    <w:p w14:paraId="2879F7C3" w14:textId="617FE6D4" w:rsidR="00F16A9D" w:rsidRDefault="00F16A9D" w:rsidP="00F16A9D">
                      <w:r>
                        <w:t xml:space="preserve">Figura 6 – </w:t>
                      </w:r>
                      <w:r>
                        <w:rPr>
                          <w:i/>
                          <w:iCs/>
                        </w:rPr>
                        <w:t>Calendar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Use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2A0B95" w14:textId="200B2481" w:rsidR="00F16A9D" w:rsidRDefault="00F16A9D" w:rsidP="00BC3A16">
      <w:pPr>
        <w:jc w:val="both"/>
      </w:pPr>
    </w:p>
    <w:p w14:paraId="1DE63B4C" w14:textId="45B532CB" w:rsidR="0058223A" w:rsidRDefault="0058223A" w:rsidP="00F16A9D">
      <w:pPr>
        <w:ind w:firstLine="708"/>
        <w:jc w:val="both"/>
        <w:rPr>
          <w:rFonts w:ascii="Times New Roman" w:hAnsi="Times New Roman" w:cs="Times New Roman"/>
          <w:noProof/>
        </w:rPr>
      </w:pPr>
      <w:r>
        <w:t xml:space="preserve">Para ser possível divulgar as necessidades da empresa de forma uniforme por todos os seus </w:t>
      </w:r>
      <w:del w:id="82" w:author="Paula Graça" w:date="2020-04-06T03:55:00Z">
        <w:r w:rsidDel="00852B6C">
          <w:delText>empregados</w:delText>
        </w:r>
      </w:del>
      <w:ins w:id="83" w:author="Paula Graça" w:date="2020-04-06T03:55:00Z">
        <w:r w:rsidR="00852B6C">
          <w:t>colaboradores</w:t>
        </w:r>
      </w:ins>
      <w:r>
        <w:t>, a barra de navegação da aplicação apresentará um botão</w:t>
      </w:r>
      <w:r w:rsidR="001E2301">
        <w:t xml:space="preserve"> denominado “</w:t>
      </w:r>
      <w:proofErr w:type="spellStart"/>
      <w:r w:rsidR="001E2301" w:rsidRPr="001E2301">
        <w:rPr>
          <w:i/>
          <w:iCs/>
        </w:rPr>
        <w:t>Announcements</w:t>
      </w:r>
      <w:proofErr w:type="spellEnd"/>
      <w:r w:rsidR="001E2301">
        <w:t>”</w:t>
      </w:r>
      <w:r>
        <w:t xml:space="preserve"> </w:t>
      </w:r>
      <w:r w:rsidR="001E2301">
        <w:t xml:space="preserve">que, quando carregado, abre um ecrã que contém os comunicados sobre a forma de uma lista. </w:t>
      </w:r>
      <w:r w:rsidR="0071722B">
        <w:t xml:space="preserve">Neste novo ecrã, a seleção de um comunicado mostrará os seus detalhes. </w:t>
      </w:r>
      <w:r w:rsidR="001E2301">
        <w:t>Este botão apresentará um pequeno ícone sempre que existir um novo comunicado. Estes comunicados foram criados por um utilizador com permissões de administrador, sendo visíveis</w:t>
      </w:r>
      <w:r w:rsidR="00BC3A16">
        <w:t xml:space="preserve"> </w:t>
      </w:r>
      <w:r w:rsidR="001E2301">
        <w:t xml:space="preserve">por todos. </w:t>
      </w:r>
    </w:p>
    <w:p w14:paraId="1100B434" w14:textId="66465E54" w:rsidR="00BC3A16" w:rsidRDefault="00BC3A16" w:rsidP="00BC3A16">
      <w:pPr>
        <w:jc w:val="both"/>
        <w:rPr>
          <w:rFonts w:ascii="Times New Roman" w:hAnsi="Times New Roman" w:cs="Times New Roman"/>
          <w:noProof/>
        </w:rPr>
      </w:pPr>
    </w:p>
    <w:p w14:paraId="349D984E" w14:textId="7D972AA4" w:rsidR="00BC3A16" w:rsidRDefault="00F16A9D" w:rsidP="00F16A9D">
      <w:pPr>
        <w:jc w:val="center"/>
      </w:pPr>
      <w:r>
        <w:rPr>
          <w:noProof/>
        </w:rPr>
        <w:lastRenderedPageBreak/>
        <w:drawing>
          <wp:inline distT="0" distB="0" distL="0" distR="0" wp14:anchorId="34B10DD4" wp14:editId="196EB34C">
            <wp:extent cx="5144770" cy="37687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62E2" w14:textId="2B4BE3CB" w:rsidR="00BC3A16" w:rsidRPr="00B12431" w:rsidRDefault="00F16A9D" w:rsidP="00BC3A16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18E2EF" wp14:editId="0387C355">
                <wp:simplePos x="0" y="0"/>
                <wp:positionH relativeFrom="margin">
                  <wp:align>center</wp:align>
                </wp:positionH>
                <wp:positionV relativeFrom="paragraph">
                  <wp:posOffset>15185</wp:posOffset>
                </wp:positionV>
                <wp:extent cx="2242185" cy="373380"/>
                <wp:effectExtent l="0" t="0" r="5715" b="762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185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341B5" w14:textId="2E24BE54" w:rsidR="00F16A9D" w:rsidRDefault="00F16A9D" w:rsidP="00F16A9D">
                            <w:r>
                              <w:t xml:space="preserve">Figura 7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Announcements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Use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E2EF" id="_x0000_s1032" type="#_x0000_t202" style="position:absolute;left:0;text-align:left;margin-left:0;margin-top:1.2pt;width:176.55pt;height:29.4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" stroked="f">
                <v:textbox>
                  <w:txbxContent>
                    <w:p w14:paraId="03D341B5" w14:textId="2E24BE54" w:rsidR="00F16A9D" w:rsidRDefault="00F16A9D" w:rsidP="00F16A9D">
                      <w:r>
                        <w:t xml:space="preserve">Figura 7 –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Announcements</w:t>
                      </w:r>
                      <w:proofErr w:type="spellEnd"/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Use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C3A16" w:rsidRPr="00B12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7" w:author="Paula Graça" w:date="2020-04-06T03:52:00Z" w:initials="PG">
    <w:p w14:paraId="4D6B7802" w14:textId="0A352981" w:rsidR="00CB363A" w:rsidRDefault="00CB363A">
      <w:pPr>
        <w:pStyle w:val="CommentText"/>
      </w:pPr>
      <w:bookmarkStart w:id="32" w:name="_GoBack"/>
      <w:bookmarkEnd w:id="32"/>
      <w:r>
        <w:rPr>
          <w:rStyle w:val="CommentReference"/>
        </w:rPr>
        <w:annotationRef/>
      </w:r>
      <w:r>
        <w:rPr>
          <w:lang w:val="pt-BR"/>
        </w:rPr>
        <w:t>S</w:t>
      </w:r>
      <w:r w:rsidRPr="00CB363A">
        <w:rPr>
          <w:lang w:val="pt-BR"/>
        </w:rPr>
        <w:t>e forem inseridas como legendas</w:t>
      </w:r>
      <w:r>
        <w:rPr>
          <w:lang w:val="pt-BR"/>
        </w:rPr>
        <w:t xml:space="preserve"> no Word,</w:t>
      </w:r>
      <w:r w:rsidRPr="00CB363A">
        <w:rPr>
          <w:lang w:val="pt-BR"/>
        </w:rPr>
        <w:t xml:space="preserve"> es</w:t>
      </w:r>
      <w:r>
        <w:rPr>
          <w:lang w:val="pt-BR"/>
        </w:rPr>
        <w:t>t</w:t>
      </w:r>
      <w:r w:rsidRPr="00CB363A">
        <w:rPr>
          <w:lang w:val="pt-BR"/>
        </w:rPr>
        <w:t xml:space="preserve">as podem ser referenciadas no texto </w:t>
      </w:r>
    </w:p>
  </w:comment>
  <w:comment w:id="33" w:author="Paula Graça" w:date="2020-04-06T03:27:00Z" w:initials="PG">
    <w:p w14:paraId="2065A758" w14:textId="0DF6E010" w:rsidR="00793631" w:rsidRPr="00793631" w:rsidRDefault="00793631">
      <w:pPr>
        <w:pStyle w:val="CommentText"/>
      </w:pPr>
      <w:r>
        <w:rPr>
          <w:rStyle w:val="CommentReference"/>
        </w:rPr>
        <w:annotationRef/>
      </w:r>
      <w:r w:rsidRPr="00793631">
        <w:rPr>
          <w:lang w:val="pt-BR"/>
        </w:rPr>
        <w:t>N</w:t>
      </w:r>
      <w:r>
        <w:rPr>
          <w:lang w:val="pt-BR"/>
        </w:rPr>
        <w:t>um</w:t>
      </w:r>
      <w:r w:rsidRPr="00793631">
        <w:rPr>
          <w:lang w:val="pt-BR"/>
        </w:rPr>
        <w:t xml:space="preserve"> </w:t>
      </w:r>
      <w:r>
        <w:rPr>
          <w:lang w:val="pt-BR"/>
        </w:rPr>
        <w:t>relatório</w:t>
      </w:r>
      <w:r w:rsidRPr="00793631">
        <w:rPr>
          <w:lang w:val="pt-BR"/>
        </w:rPr>
        <w:t xml:space="preserve"> não deve ser usado o tempo de verbo futuro </w:t>
      </w:r>
    </w:p>
  </w:comment>
  <w:comment w:id="42" w:author="Paula Graça" w:date="2020-04-06T03:36:00Z" w:initials="PG">
    <w:p w14:paraId="71BBA29B" w14:textId="0E2DC17C" w:rsidR="00A00F16" w:rsidRDefault="00A00F16">
      <w:pPr>
        <w:pStyle w:val="CommentText"/>
      </w:pPr>
      <w:r>
        <w:rPr>
          <w:rStyle w:val="CommentReference"/>
        </w:rPr>
        <w:annotationRef/>
      </w:r>
      <w:r>
        <w:rPr>
          <w:lang w:val="pt-BR"/>
        </w:rPr>
        <w:t xml:space="preserve">A ligação do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às Uses Cases não deverá ser direcionada</w:t>
      </w:r>
    </w:p>
  </w:comment>
  <w:comment w:id="46" w:author="Paula Graça" w:date="2020-04-06T03:50:00Z" w:initials="PG">
    <w:p w14:paraId="0A0EA900" w14:textId="62CE2A52" w:rsidR="00CB363A" w:rsidRPr="00CB363A" w:rsidRDefault="00CB363A" w:rsidP="00CB363A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A00F16">
        <w:rPr>
          <w:lang w:val="pt-BR"/>
        </w:rPr>
        <w:t xml:space="preserve">As legendas das figuras deverão ser isso </w:t>
      </w:r>
      <w:r>
        <w:rPr>
          <w:lang w:val="pt-BR"/>
        </w:rPr>
        <w:t>inseridas</w:t>
      </w:r>
      <w:r w:rsidRPr="00A00F16">
        <w:rPr>
          <w:lang w:val="pt-BR"/>
        </w:rPr>
        <w:t xml:space="preserve"> como </w:t>
      </w:r>
      <w:r>
        <w:rPr>
          <w:lang w:val="pt-BR"/>
        </w:rPr>
        <w:t>legendas (Menu Referências &gt; Nova legenda, ou então selecionando a figura com o botão direito do rato).</w:t>
      </w:r>
    </w:p>
  </w:comment>
  <w:comment w:id="59" w:author="Paula Graça" w:date="2020-04-06T03:29:00Z" w:initials="PG">
    <w:p w14:paraId="58418051" w14:textId="2CDC4400" w:rsidR="00793631" w:rsidRDefault="00793631">
      <w:pPr>
        <w:pStyle w:val="CommentText"/>
      </w:pPr>
      <w:r>
        <w:rPr>
          <w:rStyle w:val="CommentReference"/>
        </w:rPr>
        <w:annotationRef/>
      </w:r>
      <w:r>
        <w:rPr>
          <w:lang w:val="pt-BR"/>
        </w:rPr>
        <w:t>Da</w:t>
      </w:r>
      <w:r w:rsidRPr="00793631">
        <w:rPr>
          <w:lang w:val="pt-BR"/>
        </w:rPr>
        <w:t xml:space="preserve"> mesma forma que referi acima o tempo </w:t>
      </w:r>
      <w:r>
        <w:rPr>
          <w:lang w:val="pt-BR"/>
        </w:rPr>
        <w:t>de verbo no</w:t>
      </w:r>
      <w:r w:rsidRPr="00793631">
        <w:rPr>
          <w:lang w:val="pt-BR"/>
        </w:rPr>
        <w:t xml:space="preserve"> futuro não deve ser utilizado </w:t>
      </w:r>
    </w:p>
  </w:comment>
  <w:comment w:id="64" w:author="Paula Graça" w:date="2020-04-06T03:31:00Z" w:initials="PG">
    <w:p w14:paraId="40FE5CBD" w14:textId="30378018" w:rsidR="00793631" w:rsidRDefault="00793631">
      <w:pPr>
        <w:pStyle w:val="CommentText"/>
      </w:pPr>
      <w:r>
        <w:rPr>
          <w:rStyle w:val="CommentReference"/>
        </w:rPr>
        <w:annotationRef/>
      </w:r>
      <w:r w:rsidRPr="00793631">
        <w:rPr>
          <w:lang w:val="pt-BR"/>
        </w:rPr>
        <w:t xml:space="preserve">Todas as palavras estrangeiras deverão estar em Itálico </w:t>
      </w:r>
    </w:p>
  </w:comment>
  <w:comment w:id="67" w:author="Paula Graça" w:date="2020-04-06T03:21:00Z" w:initials="PG">
    <w:p w14:paraId="034E2464" w14:textId="047A80CE" w:rsidR="00132A50" w:rsidRPr="00132A50" w:rsidRDefault="00132A50">
      <w:pPr>
        <w:pStyle w:val="CommentText"/>
      </w:pPr>
      <w:r>
        <w:rPr>
          <w:rStyle w:val="CommentReference"/>
        </w:rPr>
        <w:annotationRef/>
      </w:r>
      <w:r w:rsidRPr="00132A50">
        <w:t>N</w:t>
      </w:r>
      <w:r>
        <w:t>o</w:t>
      </w:r>
      <w:r w:rsidRPr="00132A50">
        <w:t xml:space="preserve"> relatório</w:t>
      </w:r>
      <w:r>
        <w:t xml:space="preserve"> deverá</w:t>
      </w:r>
      <w:r w:rsidRPr="00132A50">
        <w:rPr>
          <w:lang w:val="pt-BR"/>
        </w:rPr>
        <w:t xml:space="preserve"> se</w:t>
      </w:r>
      <w:r w:rsidR="00793631">
        <w:rPr>
          <w:lang w:val="pt-BR"/>
        </w:rPr>
        <w:t>mpre ser</w:t>
      </w:r>
      <w:r w:rsidRPr="00132A50">
        <w:rPr>
          <w:lang w:val="pt-BR"/>
        </w:rPr>
        <w:t xml:space="preserve"> utilizada a terceira pessoa </w:t>
      </w:r>
    </w:p>
  </w:comment>
  <w:comment w:id="79" w:author="Paula Graça" w:date="2020-04-06T03:12:00Z" w:initials="PG">
    <w:p w14:paraId="5F96DB98" w14:textId="41EC487C" w:rsidR="00CC56D6" w:rsidRDefault="00CC56D6">
      <w:pPr>
        <w:pStyle w:val="CommentText"/>
      </w:pPr>
      <w:r>
        <w:rPr>
          <w:rStyle w:val="CommentReference"/>
        </w:rPr>
        <w:annotationRef/>
      </w:r>
      <w:r>
        <w:t>Neste tipo de atividades lúdicas, a necessidade deverá permitir associar a seguinte informação:</w:t>
      </w:r>
    </w:p>
    <w:p w14:paraId="20A5A6A0" w14:textId="421F0A63" w:rsidR="00CC56D6" w:rsidRDefault="00CC56D6">
      <w:pPr>
        <w:pStyle w:val="CommentText"/>
      </w:pPr>
      <w:r>
        <w:t>- local de realização</w:t>
      </w:r>
    </w:p>
    <w:p w14:paraId="5D3403A4" w14:textId="77777777" w:rsidR="00CC56D6" w:rsidRDefault="00CC56D6">
      <w:pPr>
        <w:pStyle w:val="CommentText"/>
      </w:pPr>
      <w:r>
        <w:t xml:space="preserve">- intenção de participar (já está contemplado) </w:t>
      </w:r>
    </w:p>
    <w:p w14:paraId="70FD9EC6" w14:textId="77777777" w:rsidR="00132A50" w:rsidRDefault="00CC56D6" w:rsidP="00132A50">
      <w:pPr>
        <w:pStyle w:val="CommentText"/>
      </w:pPr>
      <w:r>
        <w:t>-</w:t>
      </w:r>
      <w:r w:rsidR="00132A50">
        <w:t xml:space="preserve"> necessidades de transporte</w:t>
      </w:r>
    </w:p>
    <w:p w14:paraId="1E6DA780" w14:textId="58D1CA63" w:rsidR="00132A50" w:rsidRDefault="00132A50" w:rsidP="00132A50">
      <w:pPr>
        <w:pStyle w:val="CommentText"/>
      </w:pPr>
      <w:r>
        <w:t>- escolha da ementa de entre as possíveis (quando está incluído almoço ou jantar)</w:t>
      </w:r>
    </w:p>
    <w:p w14:paraId="4C87A214" w14:textId="466C9A39" w:rsidR="00132A50" w:rsidRDefault="00132A50" w:rsidP="00132A50">
      <w:pPr>
        <w:pStyle w:val="CommentText"/>
      </w:pPr>
      <w:r>
        <w:t>- confirmação de participação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6B7802" w15:done="0"/>
  <w15:commentEx w15:paraId="2065A758" w15:done="0"/>
  <w15:commentEx w15:paraId="71BBA29B" w15:done="0"/>
  <w15:commentEx w15:paraId="0A0EA900" w15:done="0"/>
  <w15:commentEx w15:paraId="58418051" w15:done="0"/>
  <w15:commentEx w15:paraId="40FE5CBD" w15:done="0"/>
  <w15:commentEx w15:paraId="034E2464" w15:done="0"/>
  <w15:commentEx w15:paraId="4C87A2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6B7802" w16cid:durableId="223525E7"/>
  <w16cid:commentId w16cid:paraId="2065A758" w16cid:durableId="22352023"/>
  <w16cid:commentId w16cid:paraId="71BBA29B" w16cid:durableId="2235224F"/>
  <w16cid:commentId w16cid:paraId="0A0EA900" w16cid:durableId="2235259D"/>
  <w16cid:commentId w16cid:paraId="58418051" w16cid:durableId="22352098"/>
  <w16cid:commentId w16cid:paraId="40FE5CBD" w16cid:durableId="22352102"/>
  <w16cid:commentId w16cid:paraId="034E2464" w16cid:durableId="22351E9D"/>
  <w16cid:commentId w16cid:paraId="4C87A214" w16cid:durableId="22351C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7D51"/>
    <w:multiLevelType w:val="hybridMultilevel"/>
    <w:tmpl w:val="BDD06372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a Graça">
    <w15:presenceInfo w15:providerId="Windows Live" w15:userId="65a01561841247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DU1MDMysTQ1sTBT0lEKTi0uzszPAykwqgUAK+HUwCwAAAA="/>
  </w:docVars>
  <w:rsids>
    <w:rsidRoot w:val="00532EC6"/>
    <w:rsid w:val="00001371"/>
    <w:rsid w:val="00031BF3"/>
    <w:rsid w:val="001274E5"/>
    <w:rsid w:val="00132A50"/>
    <w:rsid w:val="001830A3"/>
    <w:rsid w:val="001A227D"/>
    <w:rsid w:val="001B0A6F"/>
    <w:rsid w:val="001B76CD"/>
    <w:rsid w:val="001E2301"/>
    <w:rsid w:val="00207313"/>
    <w:rsid w:val="00217CB4"/>
    <w:rsid w:val="002377A9"/>
    <w:rsid w:val="00283DF0"/>
    <w:rsid w:val="00296F94"/>
    <w:rsid w:val="00304C24"/>
    <w:rsid w:val="00317DAB"/>
    <w:rsid w:val="003D6522"/>
    <w:rsid w:val="003D6CC3"/>
    <w:rsid w:val="003F2A64"/>
    <w:rsid w:val="00407A22"/>
    <w:rsid w:val="00422E88"/>
    <w:rsid w:val="00443402"/>
    <w:rsid w:val="00451D1D"/>
    <w:rsid w:val="00464F9D"/>
    <w:rsid w:val="0049191E"/>
    <w:rsid w:val="00496723"/>
    <w:rsid w:val="004E1F51"/>
    <w:rsid w:val="00532EC6"/>
    <w:rsid w:val="00561714"/>
    <w:rsid w:val="0058223A"/>
    <w:rsid w:val="005A4231"/>
    <w:rsid w:val="005D5D6B"/>
    <w:rsid w:val="00631AD2"/>
    <w:rsid w:val="0064195F"/>
    <w:rsid w:val="006779B8"/>
    <w:rsid w:val="006C4EF0"/>
    <w:rsid w:val="006F6C5E"/>
    <w:rsid w:val="0071722B"/>
    <w:rsid w:val="00730F56"/>
    <w:rsid w:val="0073706F"/>
    <w:rsid w:val="00793631"/>
    <w:rsid w:val="007E33FC"/>
    <w:rsid w:val="00807CAB"/>
    <w:rsid w:val="00821904"/>
    <w:rsid w:val="00852B6C"/>
    <w:rsid w:val="009865D6"/>
    <w:rsid w:val="00994495"/>
    <w:rsid w:val="009A13AE"/>
    <w:rsid w:val="00A00F16"/>
    <w:rsid w:val="00A03482"/>
    <w:rsid w:val="00A270EE"/>
    <w:rsid w:val="00A53085"/>
    <w:rsid w:val="00AB6699"/>
    <w:rsid w:val="00AE6A6D"/>
    <w:rsid w:val="00AF7EC3"/>
    <w:rsid w:val="00B12431"/>
    <w:rsid w:val="00B1436F"/>
    <w:rsid w:val="00B65B1B"/>
    <w:rsid w:val="00BC0A08"/>
    <w:rsid w:val="00BC3A16"/>
    <w:rsid w:val="00C11BA2"/>
    <w:rsid w:val="00C31434"/>
    <w:rsid w:val="00C42B44"/>
    <w:rsid w:val="00C62AD6"/>
    <w:rsid w:val="00CB363A"/>
    <w:rsid w:val="00CC56D6"/>
    <w:rsid w:val="00D0040F"/>
    <w:rsid w:val="00D060AE"/>
    <w:rsid w:val="00D122A1"/>
    <w:rsid w:val="00D773D9"/>
    <w:rsid w:val="00D80D54"/>
    <w:rsid w:val="00D82214"/>
    <w:rsid w:val="00DA76A6"/>
    <w:rsid w:val="00DB47E2"/>
    <w:rsid w:val="00DE3056"/>
    <w:rsid w:val="00E02E9B"/>
    <w:rsid w:val="00E03E53"/>
    <w:rsid w:val="00E31EC0"/>
    <w:rsid w:val="00E36E25"/>
    <w:rsid w:val="00E721ED"/>
    <w:rsid w:val="00EB6060"/>
    <w:rsid w:val="00EB6EA7"/>
    <w:rsid w:val="00EC1751"/>
    <w:rsid w:val="00ED4489"/>
    <w:rsid w:val="00F16A9D"/>
    <w:rsid w:val="00F749E5"/>
    <w:rsid w:val="00F800CE"/>
    <w:rsid w:val="00F852C4"/>
    <w:rsid w:val="00FB36B8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F74B"/>
  <w15:chartTrackingRefBased/>
  <w15:docId w15:val="{D433465E-7F19-4ED2-BAAB-AF4452BF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56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56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56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6D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B363A"/>
    <w:pPr>
      <w:spacing w:after="200" w:line="240" w:lineRule="auto"/>
      <w:jc w:val="center"/>
    </w:pPr>
    <w:rPr>
      <w:rFonts w:asciiTheme="majorBidi" w:hAnsiTheme="majorBidi"/>
      <w:b/>
      <w:color w:val="000000" w:themeColor="text1"/>
      <w:sz w:val="20"/>
      <w:szCs w:val="18"/>
      <w:lang w:val="en-GB"/>
    </w:rPr>
  </w:style>
  <w:style w:type="paragraph" w:styleId="Revision">
    <w:name w:val="Revision"/>
    <w:hidden/>
    <w:uiPriority w:val="99"/>
    <w:semiHidden/>
    <w:rsid w:val="00ED44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E8FE4-E46D-4960-BEA2-AD8A622E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1562</Words>
  <Characters>8438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Gonçalo</dc:creator>
  <cp:keywords/>
  <dc:description/>
  <cp:lastModifiedBy>Paula Graça</cp:lastModifiedBy>
  <cp:revision>23</cp:revision>
  <dcterms:created xsi:type="dcterms:W3CDTF">2020-03-23T22:45:00Z</dcterms:created>
  <dcterms:modified xsi:type="dcterms:W3CDTF">2020-04-06T02:59:00Z</dcterms:modified>
</cp:coreProperties>
</file>